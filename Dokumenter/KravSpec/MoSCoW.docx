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192EF" w14:textId="77777777" w:rsidR="00671CEB" w:rsidRDefault="00671CEB" w:rsidP="00671CEB">
      <w:pPr>
        <w:pStyle w:val="Titel"/>
        <w:rPr>
          <w:rFonts w:eastAsia="Times New Roman"/>
          <w:lang w:eastAsia="da-DK"/>
        </w:rPr>
      </w:pPr>
      <w:proofErr w:type="spellStart"/>
      <w:r>
        <w:rPr>
          <w:rFonts w:eastAsia="Times New Roman"/>
          <w:lang w:eastAsia="da-DK"/>
        </w:rPr>
        <w:t>MoSCoW</w:t>
      </w:r>
      <w:proofErr w:type="spellEnd"/>
    </w:p>
    <w:p w14:paraId="7CFEBB2E" w14:textId="77777777" w:rsidR="00491B64" w:rsidRDefault="00491B64" w:rsidP="00671CEB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 xml:space="preserve">Must have </w:t>
      </w:r>
    </w:p>
    <w:p w14:paraId="535FC42D" w14:textId="77777777" w:rsidR="00491B64" w:rsidRPr="00491B64" w:rsidRDefault="00491B64" w:rsidP="00671CEB">
      <w:pPr>
        <w:shd w:val="clear" w:color="auto" w:fill="FFFFFF"/>
        <w:spacing w:beforeAutospacing="1" w:after="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bookmarkStart w:id="0" w:name="_Hlk524514897"/>
      <w:bookmarkStart w:id="1" w:name="_GoBack"/>
      <w:bookmarkEnd w:id="1"/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Mindst en bane</w:t>
      </w:r>
    </w:p>
    <w:p w14:paraId="1BF5E4EA" w14:textId="77777777"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en fast sti/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path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/rute, som enhederne kan gå.</w:t>
      </w:r>
    </w:p>
    <w:p w14:paraId="435BB46F" w14:textId="77777777"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del w:id="2" w:author="Tonni Lutze" w:date="2018-09-12T10:39:00Z">
        <w:r w:rsidR="000324A2" w:rsidDel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delText>e</w:delText>
        </w:r>
        <w:r w:rsidR="00671CEB" w:rsidDel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delText>n web side front</w:delText>
        </w:r>
      </w:del>
      <w:ins w:id="3" w:author="Tonni Lutze" w:date="2018-09-12T10:39:00Z"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 xml:space="preserve"> </w:t>
        </w:r>
      </w:ins>
      <w:ins w:id="4" w:author="Tonni Lutze" w:date="2018-09-12T10:40:00Z"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 xml:space="preserve">en </w:t>
        </w:r>
        <w:proofErr w:type="spellStart"/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>frontend</w:t>
        </w:r>
        <w:proofErr w:type="spellEnd"/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 xml:space="preserve"> i form af et website</w:t>
        </w:r>
      </w:ins>
      <w:r w:rsidR="00671CEB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 </w:t>
      </w:r>
      <w:del w:id="5" w:author="Tonni Lutze" w:date="2018-09-12T10:40:00Z">
        <w:r w:rsidR="00671CEB" w:rsidDel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delText>(ved ikke helt hvordan dette skal skrives)</w:delText>
        </w:r>
      </w:del>
    </w:p>
    <w:p w14:paraId="3025CE7B" w14:textId="77777777"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Pr="00491B6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mindst en bølge/</w:t>
      </w:r>
      <w:proofErr w:type="spellStart"/>
      <w:r w:rsidRPr="00491B64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Waves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af enheder/fjen</w:t>
      </w:r>
      <w:ins w:id="6" w:author="Tonni Lutze" w:date="2018-09-12T10:40:00Z"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d</w:t>
        </w:r>
      </w:ins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er/monster pr. bane.</w:t>
      </w:r>
      <w:r w:rsidRPr="00491B64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 </w:t>
      </w:r>
    </w:p>
    <w:p w14:paraId="356F1B74" w14:textId="77777777"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Pr="00491B6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mini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m</w:t>
      </w: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um 2 typer enheder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/monster.</w:t>
      </w:r>
    </w:p>
    <w:p w14:paraId="027CF1A8" w14:textId="77777777"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mindst 2 typer tårne</w:t>
      </w:r>
    </w:p>
    <w:p w14:paraId="0E4F7C92" w14:textId="77777777"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single player </w:t>
      </w:r>
      <w:del w:id="7" w:author="Tonni Lutze" w:date="2018-09-12T10:41:00Z">
        <w:r w:rsidDel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delText>mulighed</w:delText>
        </w:r>
      </w:del>
      <w:ins w:id="8" w:author="Tonni Lutze" w:date="2018-09-12T10:41:00Z"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 xml:space="preserve"> mode</w:t>
        </w:r>
      </w:ins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.</w:t>
      </w:r>
    </w:p>
    <w:p w14:paraId="1A6AABE9" w14:textId="77777777"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en database der en holde styr på high scor</w:t>
      </w:r>
      <w:ins w:id="9" w:author="Tonni Lutze" w:date="2018-09-12T10:41:00Z"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>e</w:t>
        </w:r>
      </w:ins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 </w:t>
      </w:r>
    </w:p>
    <w:p w14:paraId="0951BCF9" w14:textId="77777777"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="000324A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mulighed for at købe tårne for </w:t>
      </w:r>
      <w:ins w:id="10" w:author="Tonni Lutze" w:date="2018-09-12T10:42:00Z">
        <w:r w:rsidR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t xml:space="preserve">en økonomisk enhed </w:t>
        </w:r>
      </w:ins>
      <w:del w:id="11" w:author="Tonni Lutze" w:date="2018-09-12T10:42:00Z">
        <w:r w:rsidR="000324A2" w:rsidDel="00F837BE">
          <w:rPr>
            <w:rFonts w:ascii="Segoe UI" w:eastAsia="Times New Roman" w:hAnsi="Segoe UI" w:cs="Segoe UI"/>
            <w:bCs/>
            <w:color w:val="24292E"/>
            <w:sz w:val="24"/>
            <w:szCs w:val="24"/>
            <w:lang w:eastAsia="da-DK"/>
          </w:rPr>
          <w:delText>guld</w:delText>
        </w:r>
      </w:del>
    </w:p>
    <w:p w14:paraId="1FCB6032" w14:textId="77777777"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="000324A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en fast </w:t>
      </w:r>
      <w:proofErr w:type="gramStart"/>
      <w:r w:rsid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start kapital</w:t>
      </w:r>
      <w:proofErr w:type="gramEnd"/>
      <w:r w:rsidR="00671CEB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.</w:t>
      </w:r>
    </w:p>
    <w:p w14:paraId="5836196E" w14:textId="77777777" w:rsidR="00491B64" w:rsidRDefault="00491B64" w:rsidP="00671CEB">
      <w:pPr>
        <w:shd w:val="clear" w:color="auto" w:fill="FFFFFF"/>
        <w:spacing w:after="0" w:line="240" w:lineRule="auto"/>
        <w:ind w:left="360"/>
        <w:rPr>
          <w:ins w:id="12" w:author="Tonni Lutze" w:date="2018-09-12T10:58:00Z"/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="000324A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="000324A2" w:rsidRP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en ”guest” </w:t>
      </w:r>
      <w:proofErr w:type="spellStart"/>
      <w:r w:rsidR="000324A2" w:rsidRP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account</w:t>
      </w:r>
      <w:proofErr w:type="spellEnd"/>
      <w:r w:rsidR="00671CEB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.</w:t>
      </w:r>
    </w:p>
    <w:p w14:paraId="2E7A84CD" w14:textId="77777777" w:rsidR="000B4790" w:rsidRPr="007F35C5" w:rsidRDefault="000B4790" w:rsidP="000B4790">
      <w:pPr>
        <w:shd w:val="clear" w:color="auto" w:fill="FFFFFF"/>
        <w:spacing w:after="0" w:line="240" w:lineRule="auto"/>
        <w:ind w:left="360"/>
        <w:rPr>
          <w:ins w:id="13" w:author="Tonni Lutze" w:date="2018-09-12T11:02:00Z"/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ins w:id="14" w:author="Tonni Lutze" w:date="2018-09-12T11:02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Spiller </w:t>
        </w:r>
        <w:r>
          <w:rPr>
            <w:rFonts w:ascii="Segoe UI" w:eastAsia="Times New Roman" w:hAnsi="Segoe UI" w:cs="Segoe UI"/>
            <w:b/>
            <w:color w:val="24292E"/>
            <w:sz w:val="24"/>
            <w:szCs w:val="24"/>
            <w:lang w:eastAsia="da-DK"/>
          </w:rPr>
          <w:t xml:space="preserve">skal have </w:t>
        </w:r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forsvarsenheder (Tårne) med forskellige angrebstyper.</w:t>
        </w:r>
      </w:ins>
    </w:p>
    <w:p w14:paraId="2D457F45" w14:textId="77777777" w:rsidR="000B4790" w:rsidRDefault="000B4790" w:rsidP="00671CEB">
      <w:pPr>
        <w:shd w:val="clear" w:color="auto" w:fill="FFFFFF"/>
        <w:spacing w:after="0" w:line="240" w:lineRule="auto"/>
        <w:ind w:left="360"/>
        <w:rPr>
          <w:ins w:id="15" w:author="Tonni Lutze" w:date="2018-09-12T11:02:00Z"/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</w:pPr>
      <w:ins w:id="16" w:author="Tonni Lutze" w:date="2018-09-12T11:02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Spiller </w:t>
        </w:r>
        <w:r>
          <w:rPr>
            <w:rFonts w:ascii="Segoe UI" w:eastAsia="Times New Roman" w:hAnsi="Segoe UI" w:cs="Segoe UI"/>
            <w:b/>
            <w:color w:val="24292E"/>
            <w:sz w:val="24"/>
            <w:szCs w:val="24"/>
            <w:lang w:eastAsia="da-DK"/>
          </w:rPr>
          <w:t xml:space="preserve">skal have </w:t>
        </w:r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forsvarsenheder (Tårne) med forskellige r</w:t>
        </w:r>
      </w:ins>
      <w:ins w:id="17" w:author="Tonni Lutze" w:date="2018-09-12T11:03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æ</w:t>
        </w:r>
      </w:ins>
      <w:ins w:id="18" w:author="Tonni Lutze" w:date="2018-09-12T11:02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kk</w:t>
        </w:r>
      </w:ins>
      <w:ins w:id="19" w:author="Tonni Lutze" w:date="2018-09-12T11:03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evidder.</w:t>
        </w:r>
      </w:ins>
    </w:p>
    <w:p w14:paraId="5E3048E4" w14:textId="77777777" w:rsidR="000B4790" w:rsidRDefault="000B4790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</w:pPr>
    </w:p>
    <w:p w14:paraId="7D692FF6" w14:textId="77777777" w:rsidR="00491B64" w:rsidRPr="00491B64" w:rsidRDefault="00491B64" w:rsidP="00671CEB">
      <w:pPr>
        <w:pStyle w:val="Overskrift2"/>
        <w:rPr>
          <w:rFonts w:eastAsia="Times New Roman"/>
          <w:lang w:eastAsia="da-DK"/>
        </w:rPr>
      </w:pPr>
      <w:proofErr w:type="spellStart"/>
      <w:r w:rsidRPr="00491B64">
        <w:rPr>
          <w:rFonts w:eastAsia="Times New Roman"/>
          <w:lang w:eastAsia="da-DK"/>
        </w:rPr>
        <w:t>Should</w:t>
      </w:r>
      <w:proofErr w:type="spellEnd"/>
      <w:r w:rsidRPr="00491B64">
        <w:rPr>
          <w:rFonts w:eastAsia="Times New Roman"/>
          <w:lang w:eastAsia="da-DK"/>
        </w:rPr>
        <w:t xml:space="preserve"> Have</w:t>
      </w:r>
    </w:p>
    <w:p w14:paraId="4761E81A" w14:textId="77777777"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en boss enhed.</w:t>
      </w:r>
    </w:p>
    <w:p w14:paraId="1212117A" w14:textId="77777777" w:rsidR="00491B64" w:rsidRP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mulighed for at opgradere tårne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.</w:t>
      </w:r>
    </w:p>
    <w:p w14:paraId="5A353B9A" w14:textId="77777777"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bør have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mulighed for at</w:t>
      </w:r>
      <w:ins w:id="20" w:author="Tonni Lutze" w:date="2018-09-12T10:43:00Z"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 en person kan</w:t>
        </w:r>
      </w:ins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blive bruger af spillet.</w:t>
      </w:r>
      <w:ins w:id="21" w:author="Tonni Lutze" w:date="2018-09-12T10:43:00Z"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 (login)</w:t>
        </w:r>
      </w:ins>
    </w:p>
    <w:p w14:paraId="473C6B52" w14:textId="77777777" w:rsidR="00491B64" w:rsidRDefault="00491B64" w:rsidP="00671CEB">
      <w:pPr>
        <w:shd w:val="clear" w:color="auto" w:fill="FFFFFF"/>
        <w:spacing w:after="0" w:line="240" w:lineRule="auto"/>
        <w:ind w:left="360"/>
        <w:rPr>
          <w:ins w:id="22" w:author="Tonni Lutze" w:date="2018-09-12T10:44:00Z"/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at bruger kan se sin egen high score.</w:t>
      </w:r>
    </w:p>
    <w:p w14:paraId="73EE0399" w14:textId="77777777" w:rsidR="00F837BE" w:rsidRPr="000324A2" w:rsidRDefault="00F837BE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ins w:id="23" w:author="Tonni Lutze" w:date="2018-09-12T10:44:00Z"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Spillet </w:t>
        </w:r>
        <w:r>
          <w:rPr>
            <w:rFonts w:ascii="Segoe UI" w:eastAsia="Times New Roman" w:hAnsi="Segoe UI" w:cs="Segoe UI"/>
            <w:b/>
            <w:color w:val="24292E"/>
            <w:sz w:val="24"/>
            <w:szCs w:val="24"/>
            <w:lang w:eastAsia="da-DK"/>
          </w:rPr>
          <w:t xml:space="preserve">bør have </w:t>
        </w:r>
        <w:r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at bruger kan se generel high score.</w:t>
        </w:r>
      </w:ins>
    </w:p>
    <w:p w14:paraId="0D0D0A7B" w14:textId="77777777"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enheder/monster der giver </w:t>
      </w:r>
      <w:ins w:id="24" w:author="Tonni Lutze" w:date="2018-09-12T10:44:00Z"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en økonomisk enhed </w:t>
        </w:r>
      </w:ins>
      <w:del w:id="25" w:author="Tonni Lutze" w:date="2018-09-12T10:44:00Z">
        <w:r w:rsidR="000324A2" w:rsidDel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delText>guld</w:delText>
        </w:r>
      </w:del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ved deres endeligt.</w:t>
      </w:r>
    </w:p>
    <w:p w14:paraId="4857DAF0" w14:textId="77777777"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mulighed for at sælge tårne.</w:t>
      </w:r>
    </w:p>
    <w:p w14:paraId="6D770340" w14:textId="77777777" w:rsidR="00491B64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commentRangeStart w:id="26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områder langs sti</w:t>
      </w:r>
      <w:del w:id="27" w:author="Tonni Lutze" w:date="2018-09-12T10:45:00Z">
        <w:r w:rsidR="000324A2" w:rsidDel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delText>l</w:delText>
        </w:r>
      </w:del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en/</w:t>
      </w:r>
      <w:proofErr w:type="spellStart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path</w:t>
      </w:r>
      <w:proofErr w:type="spellEnd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, hvor forsvaret kan placeres</w:t>
      </w:r>
      <w:commentRangeEnd w:id="26"/>
      <w:r w:rsidR="00B14E1F">
        <w:rPr>
          <w:rStyle w:val="Kommentarhenvisning"/>
        </w:rPr>
        <w:commentReference w:id="26"/>
      </w:r>
    </w:p>
    <w:p w14:paraId="09C494D5" w14:textId="77777777" w:rsidR="000324A2" w:rsidRPr="000324A2" w:rsidRDefault="000324A2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bør have </w:t>
      </w:r>
      <w:ins w:id="28" w:author="Tonni Lutze" w:date="2018-09-12T10:45:00Z"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Skulle det måske i</w:t>
        </w:r>
      </w:ins>
      <w:ins w:id="29" w:author="Tonni Lutze" w:date="2018-09-12T10:46:00Z"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kke være en MUST </w:t>
        </w:r>
        <w:proofErr w:type="gramStart"/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>have ?</w:t>
        </w:r>
        <w:proofErr w:type="gramEnd"/>
        <w:r w:rsidR="00F837BE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 </w:t>
        </w:r>
      </w:ins>
    </w:p>
    <w:p w14:paraId="558E561E" w14:textId="77777777" w:rsidR="00491B64" w:rsidRDefault="00491B64" w:rsidP="00671CEB">
      <w:pPr>
        <w:pStyle w:val="Overskrift2"/>
      </w:pPr>
      <w:proofErr w:type="spellStart"/>
      <w:r>
        <w:t>Could</w:t>
      </w:r>
      <w:proofErr w:type="spellEnd"/>
      <w:r>
        <w:t xml:space="preserve"> Have</w:t>
      </w:r>
    </w:p>
    <w:p w14:paraId="508A9337" w14:textId="77777777" w:rsidR="007F35C5" w:rsidDel="00B14E1F" w:rsidRDefault="00491B64" w:rsidP="00671CEB">
      <w:pPr>
        <w:shd w:val="clear" w:color="auto" w:fill="FFFFFF"/>
        <w:spacing w:after="0" w:line="240" w:lineRule="auto"/>
        <w:ind w:left="360"/>
        <w:rPr>
          <w:del w:id="30" w:author="Tonni Lutze" w:date="2018-09-12T10:53:00Z"/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enheder med immunitet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.</w:t>
      </w:r>
    </w:p>
    <w:p w14:paraId="6F3E8868" w14:textId="77777777" w:rsidR="00B14E1F" w:rsidRPr="00491B64" w:rsidRDefault="00B14E1F" w:rsidP="00671CEB">
      <w:pPr>
        <w:shd w:val="clear" w:color="auto" w:fill="FFFFFF"/>
        <w:spacing w:after="0" w:line="240" w:lineRule="auto"/>
        <w:ind w:left="360"/>
        <w:rPr>
          <w:ins w:id="31" w:author="Mette Christine Jacobsen" w:date="2018-09-12T11:22:00Z"/>
          <w:rFonts w:ascii="Segoe UI" w:eastAsia="Times New Roman" w:hAnsi="Segoe UI" w:cs="Segoe UI"/>
          <w:color w:val="24292E"/>
          <w:sz w:val="24"/>
          <w:szCs w:val="24"/>
          <w:lang w:eastAsia="da-DK"/>
        </w:rPr>
      </w:pPr>
    </w:p>
    <w:p w14:paraId="4D03FF68" w14:textId="77777777"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proofErr w:type="spellStart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pathfindning</w:t>
      </w:r>
      <w:proofErr w:type="spellEnd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ins w:id="32" w:author="Tonni Lutze" w:date="2018-09-12T10:56:00Z">
        <w:r w:rsidR="007F35C5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ved brug af en </w:t>
        </w:r>
      </w:ins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algoritme som a*.</w:t>
      </w:r>
    </w:p>
    <w:p w14:paraId="2D6A1BEA" w14:textId="77777777"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proofErr w:type="spellStart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muliti</w:t>
      </w:r>
      <w:proofErr w:type="spellEnd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player gameplay.</w:t>
      </w:r>
    </w:p>
    <w:p w14:paraId="5ABD9F65" w14:textId="77777777"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mulighed for at skift hastighed på spilles forløb.</w:t>
      </w:r>
    </w:p>
    <w:p w14:paraId="3798D928" w14:textId="77777777" w:rsidR="00491B64" w:rsidRPr="000324A2" w:rsidRDefault="00491B64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Spille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 w:rsid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enheder med </w:t>
      </w:r>
      <w:proofErr w:type="gramStart"/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forskellig</w:t>
      </w:r>
      <w:proofErr w:type="gramEnd"/>
      <w:ins w:id="33" w:author="Tonni Lutze" w:date="2018-09-12T10:57:00Z">
        <w:r w:rsidR="007F35C5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t xml:space="preserve"> hastigheder</w:t>
        </w:r>
      </w:ins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</w:t>
      </w:r>
      <w:del w:id="34" w:author="Tonni Lutze" w:date="2018-09-12T10:57:00Z">
        <w:r w:rsidR="000324A2" w:rsidDel="007F35C5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delText>fart</w:delText>
        </w:r>
      </w:del>
      <w:r w:rsid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.</w:t>
      </w:r>
    </w:p>
    <w:p w14:paraId="7DCFA9D8" w14:textId="77777777" w:rsidR="00491B64" w:rsidRPr="007F35C5" w:rsidDel="000B4790" w:rsidRDefault="00491B64" w:rsidP="00671CEB">
      <w:pPr>
        <w:shd w:val="clear" w:color="auto" w:fill="FFFFFF"/>
        <w:spacing w:after="0" w:line="240" w:lineRule="auto"/>
        <w:ind w:left="360"/>
        <w:rPr>
          <w:del w:id="35" w:author="Tonni Lutze" w:date="2018-09-12T10:58:00Z"/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del w:id="36" w:author="Tonni Lutze" w:date="2018-09-12T10:58:00Z">
        <w:r w:rsidDel="000B4790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delText xml:space="preserve">Spiller </w:delText>
        </w:r>
        <w:r w:rsidRPr="00491B64" w:rsidDel="000B4790">
          <w:rPr>
            <w:rFonts w:ascii="Segoe UI" w:eastAsia="Times New Roman" w:hAnsi="Segoe UI" w:cs="Segoe UI"/>
            <w:b/>
            <w:color w:val="24292E"/>
            <w:sz w:val="24"/>
            <w:szCs w:val="24"/>
            <w:lang w:eastAsia="da-DK"/>
          </w:rPr>
          <w:delText>kunne have</w:delText>
        </w:r>
      </w:del>
    </w:p>
    <w:p w14:paraId="22B3CD44" w14:textId="77777777" w:rsidR="000324A2" w:rsidRPr="00F837BE" w:rsidRDefault="000324A2" w:rsidP="00671CEB">
      <w:pPr>
        <w:pStyle w:val="Overskrift2"/>
      </w:pPr>
      <w:r w:rsidRPr="00F837BE">
        <w:t>Won’t Have this time</w:t>
      </w:r>
    </w:p>
    <w:p w14:paraId="66D65EAD" w14:textId="77777777" w:rsidR="00491B64" w:rsidRDefault="000324A2" w:rsidP="00671CEB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vil </w:t>
      </w:r>
      <w:r w:rsidRP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ikke have</w:t>
      </w:r>
      <w:r w:rsidRP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f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lyvende enheder</w:t>
      </w:r>
    </w:p>
    <w:p w14:paraId="48FAFCCC" w14:textId="77777777" w:rsidR="000324A2" w:rsidRPr="000324A2" w:rsidDel="000B4790" w:rsidRDefault="000324A2" w:rsidP="00B14E1F">
      <w:pPr>
        <w:shd w:val="clear" w:color="auto" w:fill="FFFFFF"/>
        <w:spacing w:after="0" w:line="240" w:lineRule="auto"/>
        <w:ind w:firstLine="360"/>
        <w:rPr>
          <w:del w:id="37" w:author="Tonni Lutze" w:date="2018-09-12T11:05:00Z"/>
          <w:rFonts w:ascii="Segoe UI" w:eastAsia="Times New Roman" w:hAnsi="Segoe UI" w:cs="Segoe UI"/>
          <w:color w:val="24292E"/>
          <w:sz w:val="24"/>
          <w:szCs w:val="24"/>
          <w:lang w:eastAsia="da-DK"/>
        </w:rPr>
        <w:pPrChange w:id="38" w:author="Mette Christine Jacobsen" w:date="2018-09-12T11:23:00Z">
          <w:pPr>
            <w:shd w:val="clear" w:color="auto" w:fill="FFFFFF"/>
            <w:spacing w:after="0" w:line="240" w:lineRule="auto"/>
            <w:ind w:left="360"/>
          </w:pPr>
        </w:pPrChange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vil </w:t>
      </w:r>
      <w:r w:rsidRP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ikke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mulighed for at bygge på sti</w:t>
      </w:r>
      <w:del w:id="39" w:author="Tonni Lutze" w:date="2018-09-12T11:05:00Z">
        <w:r w:rsidDel="000B4790">
          <w:rPr>
            <w:rFonts w:ascii="Segoe UI" w:eastAsia="Times New Roman" w:hAnsi="Segoe UI" w:cs="Segoe UI"/>
            <w:color w:val="24292E"/>
            <w:sz w:val="24"/>
            <w:szCs w:val="24"/>
            <w:lang w:eastAsia="da-DK"/>
          </w:rPr>
          <w:delText>l</w:delText>
        </w:r>
      </w:del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en</w:t>
      </w:r>
    </w:p>
    <w:bookmarkEnd w:id="0"/>
    <w:p w14:paraId="5FC0F1CD" w14:textId="77777777" w:rsidR="00491B64" w:rsidRPr="000324A2" w:rsidDel="000B4790" w:rsidRDefault="00491B64" w:rsidP="00B14E1F">
      <w:pPr>
        <w:shd w:val="clear" w:color="auto" w:fill="FFFFFF"/>
        <w:spacing w:after="0" w:line="240" w:lineRule="auto"/>
        <w:ind w:firstLine="360"/>
        <w:rPr>
          <w:del w:id="40" w:author="Tonni Lutze" w:date="2018-09-12T11:05:00Z"/>
          <w:rFonts w:ascii="Segoe UI" w:eastAsia="Times New Roman" w:hAnsi="Segoe UI" w:cs="Segoe UI"/>
          <w:color w:val="24292E"/>
          <w:sz w:val="24"/>
          <w:szCs w:val="24"/>
          <w:lang w:eastAsia="da-DK"/>
        </w:rPr>
        <w:pPrChange w:id="41" w:author="Mette Christine Jacobsen" w:date="2018-09-12T11:23:00Z">
          <w:pPr>
            <w:shd w:val="clear" w:color="auto" w:fill="FFFFFF"/>
            <w:spacing w:after="0" w:line="240" w:lineRule="auto"/>
            <w:ind w:left="360"/>
          </w:pPr>
        </w:pPrChange>
      </w:pPr>
    </w:p>
    <w:p w14:paraId="0809418F" w14:textId="77777777" w:rsidR="008F0456" w:rsidRDefault="008F0456" w:rsidP="00B14E1F">
      <w:pPr>
        <w:spacing w:after="0"/>
        <w:ind w:firstLine="360"/>
        <w:pPrChange w:id="42" w:author="Mette Christine Jacobsen" w:date="2018-09-12T11:23:00Z">
          <w:pPr>
            <w:spacing w:after="0"/>
          </w:pPr>
        </w:pPrChange>
      </w:pPr>
    </w:p>
    <w:sectPr w:rsidR="008F04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6" w:author="Mette Christine Jacobsen" w:date="2018-09-12T11:24:00Z" w:initials="MCJ">
    <w:p w14:paraId="1AC31DA6" w14:textId="77777777" w:rsidR="00B14E1F" w:rsidRDefault="00B14E1F">
      <w:pPr>
        <w:pStyle w:val="Kommentartekst"/>
      </w:pPr>
      <w:r>
        <w:rPr>
          <w:rStyle w:val="Kommentarhenvisning"/>
        </w:rPr>
        <w:annotationRef/>
      </w:r>
      <w:r>
        <w:t xml:space="preserve">Jeg tænkte at vi måske lage ud med et område omkring ens ”fort”? Men jo ellers skal det være et MUST! Det kommer an på vores gameplay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C31D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C31DA6" w16cid:durableId="1F4375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46474"/>
    <w:multiLevelType w:val="multilevel"/>
    <w:tmpl w:val="EA32FD4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ni Lutze">
    <w15:presenceInfo w15:providerId="Windows Live" w15:userId="74ee74243c9756c0"/>
  </w15:person>
  <w15:person w15:author="Mette Christine Jacobsen">
    <w15:presenceInfo w15:providerId="None" w15:userId="Mette Christine Jacob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64"/>
    <w:rsid w:val="000324A2"/>
    <w:rsid w:val="000B4790"/>
    <w:rsid w:val="00491B64"/>
    <w:rsid w:val="00671CEB"/>
    <w:rsid w:val="007F35C5"/>
    <w:rsid w:val="008F0456"/>
    <w:rsid w:val="00B14E1F"/>
    <w:rsid w:val="00F8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2401"/>
  <w15:chartTrackingRefBased/>
  <w15:docId w15:val="{E2A00237-A122-4D40-957B-6100FC3F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71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4">
    <w:name w:val="heading 4"/>
    <w:basedOn w:val="Normal"/>
    <w:link w:val="Overskrift4Tegn"/>
    <w:uiPriority w:val="9"/>
    <w:qFormat/>
    <w:rsid w:val="00491B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491B64"/>
    <w:rPr>
      <w:b/>
      <w:bCs/>
    </w:rPr>
  </w:style>
  <w:style w:type="character" w:styleId="HTML-kode">
    <w:name w:val="HTML Code"/>
    <w:basedOn w:val="Standardskrifttypeiafsnit"/>
    <w:uiPriority w:val="99"/>
    <w:semiHidden/>
    <w:unhideWhenUsed/>
    <w:rsid w:val="00491B64"/>
    <w:rPr>
      <w:rFonts w:ascii="Courier New" w:eastAsia="Times New Roman" w:hAnsi="Courier New" w:cs="Courier New"/>
      <w:sz w:val="20"/>
      <w:szCs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91B64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71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1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71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F3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F35C5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14E1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14E1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14E1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14E1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14E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250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Christine Jacobsen</dc:creator>
  <cp:keywords/>
  <dc:description/>
  <cp:lastModifiedBy>Mette Christine Jacobsen</cp:lastModifiedBy>
  <cp:revision>3</cp:revision>
  <dcterms:created xsi:type="dcterms:W3CDTF">2018-09-11T14:50:00Z</dcterms:created>
  <dcterms:modified xsi:type="dcterms:W3CDTF">2018-09-12T09:39:00Z</dcterms:modified>
</cp:coreProperties>
</file>