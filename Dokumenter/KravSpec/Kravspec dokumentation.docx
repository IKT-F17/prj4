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69A3" w14:textId="3C8FB82F" w:rsidR="00C6316A" w:rsidRDefault="00C6316A" w:rsidP="00C6316A">
      <w:pPr>
        <w:pStyle w:val="Overskrift1"/>
        <w:rPr>
          <w:ins w:id="0" w:author="Duffy" w:date="2018-09-13T10:47:00Z"/>
          <w:rFonts w:eastAsia="Times New Roman"/>
          <w:lang w:eastAsia="da-DK"/>
        </w:rPr>
      </w:pPr>
      <w:ins w:id="1" w:author="Duffy" w:date="2018-09-13T10:47:00Z">
        <w:r>
          <w:rPr>
            <w:rFonts w:eastAsia="Times New Roman"/>
            <w:lang w:eastAsia="da-DK"/>
          </w:rPr>
          <w:t>Kravspecifikation</w:t>
        </w:r>
      </w:ins>
    </w:p>
    <w:p w14:paraId="43C3F656" w14:textId="1D561733" w:rsidR="00C6316A" w:rsidRDefault="00C6316A" w:rsidP="00C6316A">
      <w:pPr>
        <w:pStyle w:val="Overskrift2"/>
        <w:rPr>
          <w:ins w:id="2" w:author="Duffy" w:date="2018-09-13T10:47:00Z"/>
          <w:rFonts w:eastAsia="Times New Roman" w:cstheme="minorHAnsi"/>
          <w:lang w:eastAsia="da-DK"/>
        </w:rPr>
        <w:pPrChange w:id="3" w:author="Duffy" w:date="2018-09-13T10:47:00Z">
          <w:pPr>
            <w:spacing w:after="0"/>
            <w:ind w:firstLine="360"/>
          </w:pPr>
        </w:pPrChange>
      </w:pPr>
      <w:ins w:id="4" w:author="Duffy" w:date="2018-09-13T10:47:00Z">
        <w:r>
          <w:rPr>
            <w:lang w:eastAsia="da-DK"/>
          </w:rPr>
          <w:t>Krav</w:t>
        </w:r>
      </w:ins>
    </w:p>
    <w:p w14:paraId="05B76D33" w14:textId="2736A591" w:rsidR="00C6316A" w:rsidRPr="00C6316A" w:rsidRDefault="00C6316A" w:rsidP="00C6316A">
      <w:pPr>
        <w:spacing w:after="0"/>
        <w:ind w:firstLine="360"/>
        <w:rPr>
          <w:ins w:id="5" w:author="Duffy" w:date="2018-09-13T10:42:00Z"/>
          <w:rFonts w:eastAsia="Times New Roman" w:cstheme="minorHAnsi"/>
          <w:lang w:eastAsia="da-DK"/>
        </w:rPr>
      </w:pPr>
      <w:ins w:id="6" w:author="Duffy" w:date="2018-09-13T10:42:00Z">
        <w:r w:rsidRPr="00C6316A">
          <w:rPr>
            <w:rFonts w:eastAsia="Times New Roman" w:cstheme="minorHAnsi"/>
            <w:lang w:eastAsia="da-DK"/>
          </w:rPr>
          <w:t>1.  Mindst en bane</w:t>
        </w:r>
      </w:ins>
    </w:p>
    <w:p w14:paraId="65018F50" w14:textId="1730EB44" w:rsidR="00C6316A" w:rsidRPr="00C6316A" w:rsidRDefault="00C6316A" w:rsidP="00C6316A">
      <w:pPr>
        <w:spacing w:after="0"/>
        <w:ind w:firstLine="360"/>
        <w:rPr>
          <w:ins w:id="7" w:author="Duffy" w:date="2018-09-13T10:42:00Z"/>
          <w:rFonts w:eastAsia="Times New Roman" w:cstheme="minorHAnsi"/>
          <w:lang w:eastAsia="da-DK"/>
        </w:rPr>
      </w:pPr>
      <w:ins w:id="8" w:author="Duffy" w:date="2018-09-13T10:42:00Z">
        <w:r w:rsidRPr="00C6316A">
          <w:rPr>
            <w:rFonts w:eastAsia="Times New Roman" w:cstheme="minorHAnsi"/>
            <w:lang w:eastAsia="da-DK"/>
          </w:rPr>
          <w:t>2</w:t>
        </w:r>
        <w:r>
          <w:rPr>
            <w:rFonts w:eastAsia="Times New Roman" w:cstheme="minorHAnsi"/>
            <w:lang w:eastAsia="da-DK"/>
          </w:rPr>
          <w:t xml:space="preserve">. </w:t>
        </w:r>
        <w:r w:rsidRPr="00C6316A">
          <w:rPr>
            <w:rFonts w:eastAsia="Times New Roman" w:cstheme="minorHAnsi"/>
            <w:lang w:eastAsia="da-DK"/>
          </w:rPr>
          <w:t>En fast sti/</w:t>
        </w:r>
        <w:proofErr w:type="spellStart"/>
        <w:r w:rsidRPr="00C6316A">
          <w:rPr>
            <w:rFonts w:eastAsia="Times New Roman" w:cstheme="minorHAnsi"/>
            <w:lang w:eastAsia="da-DK"/>
          </w:rPr>
          <w:t>path</w:t>
        </w:r>
        <w:proofErr w:type="spellEnd"/>
        <w:r w:rsidRPr="00C6316A">
          <w:rPr>
            <w:rFonts w:eastAsia="Times New Roman" w:cstheme="minorHAnsi"/>
            <w:lang w:eastAsia="da-DK"/>
          </w:rPr>
          <w:t>/rute, som enhederne kan g</w:t>
        </w:r>
      </w:ins>
      <w:ins w:id="9" w:author="Duffy" w:date="2018-09-13T10:45:00Z">
        <w:r>
          <w:rPr>
            <w:rFonts w:eastAsia="Times New Roman" w:cstheme="minorHAnsi"/>
            <w:lang w:eastAsia="da-DK"/>
          </w:rPr>
          <w:t>å</w:t>
        </w:r>
      </w:ins>
      <w:ins w:id="10" w:author="Duffy" w:date="2018-09-13T10:42:00Z">
        <w:r w:rsidRPr="00C6316A">
          <w:rPr>
            <w:rFonts w:eastAsia="Times New Roman" w:cstheme="minorHAnsi"/>
            <w:lang w:eastAsia="da-DK"/>
          </w:rPr>
          <w:t>.</w:t>
        </w:r>
      </w:ins>
    </w:p>
    <w:p w14:paraId="07E3CA6E" w14:textId="77777777" w:rsidR="00C6316A" w:rsidRPr="00C6316A" w:rsidRDefault="00C6316A" w:rsidP="00C6316A">
      <w:pPr>
        <w:spacing w:after="0"/>
        <w:ind w:firstLine="360"/>
        <w:rPr>
          <w:ins w:id="11" w:author="Duffy" w:date="2018-09-13T10:42:00Z"/>
          <w:rFonts w:eastAsia="Times New Roman" w:cstheme="minorHAnsi"/>
          <w:lang w:eastAsia="da-DK"/>
        </w:rPr>
      </w:pPr>
      <w:ins w:id="12" w:author="Duffy" w:date="2018-09-13T10:42:00Z">
        <w:r w:rsidRPr="00C6316A">
          <w:rPr>
            <w:rFonts w:eastAsia="Times New Roman" w:cstheme="minorHAnsi"/>
            <w:lang w:eastAsia="da-DK"/>
          </w:rPr>
          <w:t xml:space="preserve">3.  </w:t>
        </w:r>
        <w:proofErr w:type="spellStart"/>
        <w:r w:rsidRPr="00C6316A">
          <w:rPr>
            <w:rFonts w:eastAsia="Times New Roman" w:cstheme="minorHAnsi"/>
            <w:lang w:eastAsia="da-DK"/>
          </w:rPr>
          <w:t>Frontend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i form af et website.</w:t>
        </w:r>
      </w:ins>
    </w:p>
    <w:p w14:paraId="48D993AF" w14:textId="77777777" w:rsidR="00C6316A" w:rsidRPr="00C6316A" w:rsidRDefault="00C6316A" w:rsidP="00C6316A">
      <w:pPr>
        <w:spacing w:after="0"/>
        <w:ind w:firstLine="360"/>
        <w:rPr>
          <w:ins w:id="13" w:author="Duffy" w:date="2018-09-13T10:42:00Z"/>
          <w:rFonts w:eastAsia="Times New Roman" w:cstheme="minorHAnsi"/>
          <w:lang w:eastAsia="da-DK"/>
        </w:rPr>
      </w:pPr>
      <w:ins w:id="14" w:author="Duffy" w:date="2018-09-13T10:42:00Z">
        <w:r w:rsidRPr="00C6316A">
          <w:rPr>
            <w:rFonts w:eastAsia="Times New Roman" w:cstheme="minorHAnsi"/>
            <w:lang w:eastAsia="da-DK"/>
          </w:rPr>
          <w:t>4.  Mindst en bølge/</w:t>
        </w:r>
        <w:proofErr w:type="spellStart"/>
        <w:r w:rsidRPr="00C6316A">
          <w:rPr>
            <w:rFonts w:eastAsia="Times New Roman" w:cstheme="minorHAnsi"/>
            <w:lang w:eastAsia="da-DK"/>
          </w:rPr>
          <w:t>Wave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af fjender pr.  bane.</w:t>
        </w:r>
      </w:ins>
    </w:p>
    <w:p w14:paraId="5E03837A" w14:textId="77777777" w:rsidR="00C6316A" w:rsidRPr="00C6316A" w:rsidRDefault="00C6316A" w:rsidP="00C6316A">
      <w:pPr>
        <w:spacing w:after="0"/>
        <w:ind w:firstLine="360"/>
        <w:rPr>
          <w:ins w:id="15" w:author="Duffy" w:date="2018-09-13T10:42:00Z"/>
          <w:rFonts w:eastAsia="Times New Roman" w:cstheme="minorHAnsi"/>
          <w:lang w:eastAsia="da-DK"/>
        </w:rPr>
      </w:pPr>
      <w:ins w:id="16" w:author="Duffy" w:date="2018-09-13T10:42:00Z">
        <w:r w:rsidRPr="00C6316A">
          <w:rPr>
            <w:rFonts w:eastAsia="Times New Roman" w:cstheme="minorHAnsi"/>
            <w:lang w:eastAsia="da-DK"/>
          </w:rPr>
          <w:t>5.  Minimum 2 typer af fjender.</w:t>
        </w:r>
      </w:ins>
    </w:p>
    <w:p w14:paraId="47D7D688" w14:textId="2093ACFF" w:rsidR="00C6316A" w:rsidRPr="00C6316A" w:rsidRDefault="00C6316A" w:rsidP="00C6316A">
      <w:pPr>
        <w:spacing w:after="0"/>
        <w:ind w:firstLine="360"/>
        <w:rPr>
          <w:ins w:id="17" w:author="Duffy" w:date="2018-09-13T10:42:00Z"/>
          <w:rFonts w:eastAsia="Times New Roman" w:cstheme="minorHAnsi"/>
          <w:lang w:eastAsia="da-DK"/>
        </w:rPr>
      </w:pPr>
      <w:ins w:id="18" w:author="Duffy" w:date="2018-09-13T10:42:00Z">
        <w:r w:rsidRPr="00C6316A">
          <w:rPr>
            <w:rFonts w:eastAsia="Times New Roman" w:cstheme="minorHAnsi"/>
            <w:lang w:eastAsia="da-DK"/>
          </w:rPr>
          <w:t>6.  Mindst 2 typer t</w:t>
        </w:r>
      </w:ins>
      <w:ins w:id="19" w:author="Duffy" w:date="2018-09-13T10:45:00Z">
        <w:r>
          <w:rPr>
            <w:rFonts w:eastAsia="Times New Roman" w:cstheme="minorHAnsi"/>
            <w:lang w:eastAsia="da-DK"/>
          </w:rPr>
          <w:t>å</w:t>
        </w:r>
      </w:ins>
      <w:ins w:id="20" w:author="Duffy" w:date="2018-09-13T10:42:00Z">
        <w:r w:rsidRPr="00C6316A">
          <w:rPr>
            <w:rFonts w:eastAsia="Times New Roman" w:cstheme="minorHAnsi"/>
            <w:lang w:eastAsia="da-DK"/>
          </w:rPr>
          <w:t>rne</w:t>
        </w:r>
      </w:ins>
    </w:p>
    <w:p w14:paraId="3E4DF8DF" w14:textId="77777777" w:rsidR="00C6316A" w:rsidRPr="00C6316A" w:rsidRDefault="00C6316A" w:rsidP="00C6316A">
      <w:pPr>
        <w:spacing w:after="0"/>
        <w:ind w:firstLine="360"/>
        <w:rPr>
          <w:ins w:id="21" w:author="Duffy" w:date="2018-09-13T10:42:00Z"/>
          <w:rFonts w:eastAsia="Times New Roman" w:cstheme="minorHAnsi"/>
          <w:lang w:eastAsia="da-DK"/>
        </w:rPr>
      </w:pPr>
      <w:ins w:id="22" w:author="Duffy" w:date="2018-09-13T10:42:00Z">
        <w:r w:rsidRPr="00C6316A">
          <w:rPr>
            <w:rFonts w:eastAsia="Times New Roman" w:cstheme="minorHAnsi"/>
            <w:lang w:eastAsia="da-DK"/>
          </w:rPr>
          <w:t>7.  Single player mode.</w:t>
        </w:r>
      </w:ins>
    </w:p>
    <w:p w14:paraId="4ADBC0D1" w14:textId="5C8E823D" w:rsidR="00C6316A" w:rsidRPr="00C6316A" w:rsidRDefault="00C6316A" w:rsidP="00C6316A">
      <w:pPr>
        <w:spacing w:after="0"/>
        <w:ind w:firstLine="360"/>
        <w:rPr>
          <w:ins w:id="23" w:author="Duffy" w:date="2018-09-13T10:42:00Z"/>
          <w:rFonts w:eastAsia="Times New Roman" w:cstheme="minorHAnsi"/>
          <w:lang w:eastAsia="da-DK"/>
        </w:rPr>
      </w:pPr>
      <w:ins w:id="24" w:author="Duffy" w:date="2018-09-13T10:42:00Z">
        <w:r w:rsidRPr="00C6316A">
          <w:rPr>
            <w:rFonts w:eastAsia="Times New Roman" w:cstheme="minorHAnsi"/>
            <w:lang w:eastAsia="da-DK"/>
          </w:rPr>
          <w:t>8.</w:t>
        </w:r>
        <w:r>
          <w:rPr>
            <w:rFonts w:eastAsia="Times New Roman" w:cstheme="minorHAnsi"/>
            <w:lang w:eastAsia="da-DK"/>
          </w:rPr>
          <w:t xml:space="preserve"> </w:t>
        </w:r>
        <w:r w:rsidRPr="00C6316A">
          <w:rPr>
            <w:rFonts w:eastAsia="Times New Roman" w:cstheme="minorHAnsi"/>
            <w:lang w:eastAsia="da-DK"/>
          </w:rPr>
          <w:t xml:space="preserve">En database der en </w:t>
        </w:r>
        <w:proofErr w:type="gramStart"/>
        <w:r w:rsidRPr="00C6316A">
          <w:rPr>
            <w:rFonts w:eastAsia="Times New Roman" w:cstheme="minorHAnsi"/>
            <w:lang w:eastAsia="da-DK"/>
          </w:rPr>
          <w:t>holde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styr p</w:t>
        </w:r>
        <w:r>
          <w:rPr>
            <w:rFonts w:eastAsia="Times New Roman" w:cstheme="minorHAnsi"/>
            <w:lang w:eastAsia="da-DK"/>
          </w:rPr>
          <w:t>å</w:t>
        </w:r>
        <w:r w:rsidRPr="00C6316A">
          <w:rPr>
            <w:rFonts w:eastAsia="Times New Roman" w:cstheme="minorHAnsi"/>
            <w:lang w:eastAsia="da-DK"/>
          </w:rPr>
          <w:t xml:space="preserve"> high score</w:t>
        </w:r>
      </w:ins>
    </w:p>
    <w:p w14:paraId="6B80EF49" w14:textId="6891A2C1" w:rsidR="00C6316A" w:rsidRPr="00C6316A" w:rsidRDefault="00C6316A" w:rsidP="00C6316A">
      <w:pPr>
        <w:spacing w:after="0"/>
        <w:ind w:firstLine="360"/>
        <w:rPr>
          <w:ins w:id="25" w:author="Duffy" w:date="2018-09-13T10:42:00Z"/>
          <w:rFonts w:eastAsia="Times New Roman" w:cstheme="minorHAnsi"/>
          <w:lang w:eastAsia="da-DK"/>
        </w:rPr>
      </w:pPr>
      <w:ins w:id="26" w:author="Duffy" w:date="2018-09-13T10:42:00Z">
        <w:r w:rsidRPr="00C6316A">
          <w:rPr>
            <w:rFonts w:eastAsia="Times New Roman" w:cstheme="minorHAnsi"/>
            <w:lang w:eastAsia="da-DK"/>
          </w:rPr>
          <w:t>9.  Mulighed for at købe t</w:t>
        </w:r>
      </w:ins>
      <w:ins w:id="27" w:author="Duffy" w:date="2018-09-13T10:43:00Z">
        <w:r>
          <w:rPr>
            <w:rFonts w:eastAsia="Times New Roman" w:cstheme="minorHAnsi"/>
            <w:lang w:eastAsia="da-DK"/>
          </w:rPr>
          <w:t>å</w:t>
        </w:r>
      </w:ins>
      <w:ins w:id="28" w:author="Duffy" w:date="2018-09-13T10:42:00Z">
        <w:r w:rsidRPr="00C6316A">
          <w:rPr>
            <w:rFonts w:eastAsia="Times New Roman" w:cstheme="minorHAnsi"/>
            <w:lang w:eastAsia="da-DK"/>
          </w:rPr>
          <w:t>rne for en økonomisk enhed</w:t>
        </w:r>
      </w:ins>
    </w:p>
    <w:p w14:paraId="4C68A9CC" w14:textId="77777777" w:rsidR="00C6316A" w:rsidRPr="00C6316A" w:rsidRDefault="00C6316A" w:rsidP="00C6316A">
      <w:pPr>
        <w:spacing w:after="0"/>
        <w:ind w:firstLine="360"/>
        <w:rPr>
          <w:ins w:id="29" w:author="Duffy" w:date="2018-09-13T10:42:00Z"/>
          <w:rFonts w:eastAsia="Times New Roman" w:cstheme="minorHAnsi"/>
          <w:lang w:eastAsia="da-DK"/>
        </w:rPr>
      </w:pPr>
      <w:ins w:id="30" w:author="Duffy" w:date="2018-09-13T10:42:00Z">
        <w:r w:rsidRPr="00C6316A">
          <w:rPr>
            <w:rFonts w:eastAsia="Times New Roman" w:cstheme="minorHAnsi"/>
            <w:lang w:eastAsia="da-DK"/>
          </w:rPr>
          <w:t xml:space="preserve">10.  Fast </w:t>
        </w:r>
        <w:proofErr w:type="gramStart"/>
        <w:r w:rsidRPr="00C6316A">
          <w:rPr>
            <w:rFonts w:eastAsia="Times New Roman" w:cstheme="minorHAnsi"/>
            <w:lang w:eastAsia="da-DK"/>
          </w:rPr>
          <w:t>start kapital</w:t>
        </w:r>
        <w:proofErr w:type="gram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6646CEB3" w14:textId="77777777" w:rsidR="00C6316A" w:rsidRPr="00C6316A" w:rsidRDefault="00C6316A" w:rsidP="00C6316A">
      <w:pPr>
        <w:spacing w:after="0"/>
        <w:ind w:firstLine="360"/>
        <w:rPr>
          <w:ins w:id="31" w:author="Duffy" w:date="2018-09-13T10:42:00Z"/>
          <w:rFonts w:eastAsia="Times New Roman" w:cstheme="minorHAnsi"/>
          <w:lang w:eastAsia="da-DK"/>
        </w:rPr>
      </w:pPr>
      <w:ins w:id="32" w:author="Duffy" w:date="2018-09-13T10:42:00Z">
        <w:r w:rsidRPr="00C6316A">
          <w:rPr>
            <w:rFonts w:eastAsia="Times New Roman" w:cstheme="minorHAnsi"/>
            <w:lang w:eastAsia="da-DK"/>
          </w:rPr>
          <w:t xml:space="preserve">11.  En ”guest” </w:t>
        </w:r>
        <w:proofErr w:type="spellStart"/>
        <w:r w:rsidRPr="00C6316A">
          <w:rPr>
            <w:rFonts w:eastAsia="Times New Roman" w:cstheme="minorHAnsi"/>
            <w:lang w:eastAsia="da-DK"/>
          </w:rPr>
          <w:t>account</w:t>
        </w:r>
        <w:proofErr w:type="spell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45748FD4" w14:textId="77777777" w:rsidR="00C6316A" w:rsidRPr="00C6316A" w:rsidRDefault="00C6316A" w:rsidP="00C6316A">
      <w:pPr>
        <w:spacing w:after="0"/>
        <w:ind w:firstLine="360"/>
        <w:rPr>
          <w:ins w:id="33" w:author="Duffy" w:date="2018-09-13T10:42:00Z"/>
          <w:rFonts w:eastAsia="Times New Roman" w:cstheme="minorHAnsi"/>
          <w:lang w:eastAsia="da-DK"/>
        </w:rPr>
      </w:pPr>
      <w:ins w:id="34" w:author="Duffy" w:date="2018-09-13T10:42:00Z">
        <w:r w:rsidRPr="00C6316A">
          <w:rPr>
            <w:rFonts w:eastAsia="Times New Roman" w:cstheme="minorHAnsi"/>
            <w:lang w:eastAsia="da-DK"/>
          </w:rPr>
          <w:t>12.  Forsvarsenheder (T ̊arne) med forskellige angrebstyper.</w:t>
        </w:r>
      </w:ins>
    </w:p>
    <w:p w14:paraId="23BE99F3" w14:textId="77777777" w:rsidR="00C6316A" w:rsidRPr="00C6316A" w:rsidRDefault="00C6316A" w:rsidP="00C6316A">
      <w:pPr>
        <w:spacing w:after="0"/>
        <w:ind w:firstLine="360"/>
        <w:rPr>
          <w:ins w:id="35" w:author="Duffy" w:date="2018-09-13T10:42:00Z"/>
          <w:rFonts w:eastAsia="Times New Roman" w:cstheme="minorHAnsi"/>
          <w:lang w:eastAsia="da-DK"/>
        </w:rPr>
      </w:pPr>
      <w:ins w:id="36" w:author="Duffy" w:date="2018-09-13T10:42:00Z">
        <w:r w:rsidRPr="00C6316A">
          <w:rPr>
            <w:rFonts w:eastAsia="Times New Roman" w:cstheme="minorHAnsi"/>
            <w:lang w:eastAsia="da-DK"/>
          </w:rPr>
          <w:t>13.  Forsvarsenheder (T ̊arne) med forskellige rækkevidder.</w:t>
        </w:r>
      </w:ins>
    </w:p>
    <w:p w14:paraId="6224C243" w14:textId="77777777" w:rsidR="00C6316A" w:rsidRPr="00C6316A" w:rsidRDefault="00C6316A" w:rsidP="00C6316A">
      <w:pPr>
        <w:spacing w:after="0"/>
        <w:ind w:firstLine="360"/>
        <w:rPr>
          <w:ins w:id="37" w:author="Duffy" w:date="2018-09-13T10:42:00Z"/>
          <w:rFonts w:eastAsia="Times New Roman" w:cstheme="minorHAnsi"/>
          <w:lang w:eastAsia="da-DK"/>
        </w:rPr>
      </w:pPr>
      <w:ins w:id="38" w:author="Duffy" w:date="2018-09-13T10:42:00Z">
        <w:r w:rsidRPr="00C6316A">
          <w:rPr>
            <w:rFonts w:eastAsia="Times New Roman" w:cstheme="minorHAnsi"/>
            <w:lang w:eastAsia="da-DK"/>
          </w:rPr>
          <w:t>14.  En boss enhed.  Mulighed for at opgradere t ̊arne.</w:t>
        </w:r>
      </w:ins>
    </w:p>
    <w:p w14:paraId="373D6D04" w14:textId="77777777" w:rsidR="00C6316A" w:rsidRPr="00C6316A" w:rsidRDefault="00C6316A" w:rsidP="00C6316A">
      <w:pPr>
        <w:spacing w:after="0"/>
        <w:ind w:firstLine="360"/>
        <w:rPr>
          <w:ins w:id="39" w:author="Duffy" w:date="2018-09-13T10:42:00Z"/>
          <w:rFonts w:eastAsia="Times New Roman" w:cstheme="minorHAnsi"/>
          <w:lang w:eastAsia="da-DK"/>
        </w:rPr>
      </w:pPr>
      <w:ins w:id="40" w:author="Duffy" w:date="2018-09-13T10:42:00Z">
        <w:r w:rsidRPr="00C6316A">
          <w:rPr>
            <w:rFonts w:eastAsia="Times New Roman" w:cstheme="minorHAnsi"/>
            <w:lang w:eastAsia="da-DK"/>
          </w:rPr>
          <w:t>15.  Mulighed for at en person kan blive bruger af spillet.  (login)</w:t>
        </w:r>
      </w:ins>
    </w:p>
    <w:p w14:paraId="4A8C02C7" w14:textId="77777777" w:rsidR="00C6316A" w:rsidRPr="00C6316A" w:rsidRDefault="00C6316A" w:rsidP="00C6316A">
      <w:pPr>
        <w:spacing w:after="0"/>
        <w:ind w:firstLine="360"/>
        <w:rPr>
          <w:ins w:id="41" w:author="Duffy" w:date="2018-09-13T10:42:00Z"/>
          <w:rFonts w:eastAsia="Times New Roman" w:cstheme="minorHAnsi"/>
          <w:lang w:eastAsia="da-DK"/>
        </w:rPr>
      </w:pPr>
      <w:ins w:id="42" w:author="Duffy" w:date="2018-09-13T10:42:00Z">
        <w:r w:rsidRPr="00C6316A">
          <w:rPr>
            <w:rFonts w:eastAsia="Times New Roman" w:cstheme="minorHAnsi"/>
            <w:lang w:eastAsia="da-DK"/>
          </w:rPr>
          <w:t>16.  At bruger kan se sin egen high score.</w:t>
        </w:r>
      </w:ins>
    </w:p>
    <w:p w14:paraId="78535B57" w14:textId="77777777" w:rsidR="00C6316A" w:rsidRPr="00C6316A" w:rsidRDefault="00C6316A" w:rsidP="00C6316A">
      <w:pPr>
        <w:spacing w:after="0"/>
        <w:ind w:firstLine="360"/>
        <w:rPr>
          <w:ins w:id="43" w:author="Duffy" w:date="2018-09-13T10:42:00Z"/>
          <w:rFonts w:eastAsia="Times New Roman" w:cstheme="minorHAnsi"/>
          <w:lang w:eastAsia="da-DK"/>
        </w:rPr>
      </w:pPr>
      <w:ins w:id="44" w:author="Duffy" w:date="2018-09-13T10:42:00Z">
        <w:r w:rsidRPr="00C6316A">
          <w:rPr>
            <w:rFonts w:eastAsia="Times New Roman" w:cstheme="minorHAnsi"/>
            <w:lang w:eastAsia="da-DK"/>
          </w:rPr>
          <w:t>17.  At bruger kan se generel high score.</w:t>
        </w:r>
      </w:ins>
    </w:p>
    <w:p w14:paraId="30E40AA6" w14:textId="77777777" w:rsidR="00C6316A" w:rsidRPr="00C6316A" w:rsidRDefault="00C6316A" w:rsidP="00C6316A">
      <w:pPr>
        <w:spacing w:after="0"/>
        <w:ind w:firstLine="360"/>
        <w:rPr>
          <w:ins w:id="45" w:author="Duffy" w:date="2018-09-13T10:42:00Z"/>
          <w:rFonts w:eastAsia="Times New Roman" w:cstheme="minorHAnsi"/>
          <w:lang w:eastAsia="da-DK"/>
        </w:rPr>
      </w:pPr>
      <w:ins w:id="46" w:author="Duffy" w:date="2018-09-13T10:42:00Z">
        <w:r w:rsidRPr="00C6316A">
          <w:rPr>
            <w:rFonts w:eastAsia="Times New Roman" w:cstheme="minorHAnsi"/>
            <w:lang w:eastAsia="da-DK"/>
          </w:rPr>
          <w:t>18.  Enheder/monster der giver en økonomisk enhed ved deres endeligt.</w:t>
        </w:r>
      </w:ins>
    </w:p>
    <w:p w14:paraId="37794777" w14:textId="77777777" w:rsidR="00C6316A" w:rsidRPr="00C6316A" w:rsidRDefault="00C6316A" w:rsidP="00C6316A">
      <w:pPr>
        <w:spacing w:after="0"/>
        <w:ind w:firstLine="360"/>
        <w:rPr>
          <w:ins w:id="47" w:author="Duffy" w:date="2018-09-13T10:42:00Z"/>
          <w:rFonts w:eastAsia="Times New Roman" w:cstheme="minorHAnsi"/>
          <w:lang w:eastAsia="da-DK"/>
        </w:rPr>
      </w:pPr>
      <w:ins w:id="48" w:author="Duffy" w:date="2018-09-13T10:42:00Z">
        <w:r w:rsidRPr="00C6316A">
          <w:rPr>
            <w:rFonts w:eastAsia="Times New Roman" w:cstheme="minorHAnsi"/>
            <w:lang w:eastAsia="da-DK"/>
          </w:rPr>
          <w:t>19.  Mulighed for at sælge t ̊arne.</w:t>
        </w:r>
      </w:ins>
    </w:p>
    <w:p w14:paraId="42B76CCF" w14:textId="5C606570" w:rsidR="00C6316A" w:rsidRPr="00C6316A" w:rsidRDefault="00C6316A" w:rsidP="00C6316A">
      <w:pPr>
        <w:spacing w:after="0"/>
        <w:ind w:firstLine="360"/>
        <w:rPr>
          <w:ins w:id="49" w:author="Duffy" w:date="2018-09-13T10:42:00Z"/>
          <w:rFonts w:eastAsia="Times New Roman" w:cstheme="minorHAnsi"/>
          <w:lang w:eastAsia="da-DK"/>
        </w:rPr>
      </w:pPr>
      <w:ins w:id="50" w:author="Duffy" w:date="2018-09-13T10:42:00Z">
        <w:r w:rsidRPr="00C6316A">
          <w:rPr>
            <w:rFonts w:eastAsia="Times New Roman" w:cstheme="minorHAnsi"/>
            <w:lang w:eastAsia="da-DK"/>
          </w:rPr>
          <w:t xml:space="preserve">20.  </w:t>
        </w:r>
        <w:proofErr w:type="spellStart"/>
        <w:r w:rsidRPr="00C6316A">
          <w:rPr>
            <w:rFonts w:eastAsia="Times New Roman" w:cstheme="minorHAnsi"/>
            <w:lang w:eastAsia="da-DK"/>
          </w:rPr>
          <w:t>Tiles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med mulighed for </w:t>
        </w:r>
        <w:proofErr w:type="gramStart"/>
        <w:r w:rsidRPr="00C6316A">
          <w:rPr>
            <w:rFonts w:eastAsia="Times New Roman" w:cstheme="minorHAnsi"/>
            <w:lang w:eastAsia="da-DK"/>
          </w:rPr>
          <w:t>bygge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p</w:t>
        </w:r>
      </w:ins>
      <w:ins w:id="51" w:author="Duffy" w:date="2018-09-13T10:45:00Z">
        <w:r>
          <w:rPr>
            <w:rFonts w:eastAsia="Times New Roman" w:cstheme="minorHAnsi"/>
            <w:lang w:eastAsia="da-DK"/>
          </w:rPr>
          <w:t>å</w:t>
        </w:r>
      </w:ins>
      <w:ins w:id="52" w:author="Duffy" w:date="2018-09-13T10:42:00Z">
        <w:r w:rsidRPr="00C6316A">
          <w:rPr>
            <w:rFonts w:eastAsia="Times New Roman" w:cstheme="minorHAnsi"/>
            <w:lang w:eastAsia="da-DK"/>
          </w:rPr>
          <w:t>.</w:t>
        </w:r>
      </w:ins>
    </w:p>
    <w:p w14:paraId="11D60D1B" w14:textId="77777777" w:rsidR="00C6316A" w:rsidRPr="00C6316A" w:rsidRDefault="00C6316A" w:rsidP="00C6316A">
      <w:pPr>
        <w:spacing w:after="0"/>
        <w:ind w:firstLine="360"/>
        <w:rPr>
          <w:ins w:id="53" w:author="Duffy" w:date="2018-09-13T10:42:00Z"/>
          <w:rFonts w:eastAsia="Times New Roman" w:cstheme="minorHAnsi"/>
          <w:lang w:eastAsia="da-DK"/>
        </w:rPr>
      </w:pPr>
      <w:ins w:id="54" w:author="Duffy" w:date="2018-09-13T10:42:00Z">
        <w:r w:rsidRPr="00C6316A">
          <w:rPr>
            <w:rFonts w:eastAsia="Times New Roman" w:cstheme="minorHAnsi"/>
            <w:lang w:eastAsia="da-DK"/>
          </w:rPr>
          <w:t>21.  Enheder med immunitet.</w:t>
        </w:r>
      </w:ins>
    </w:p>
    <w:p w14:paraId="5BC1785C" w14:textId="77777777" w:rsidR="00C6316A" w:rsidRPr="00C6316A" w:rsidRDefault="00C6316A" w:rsidP="00C6316A">
      <w:pPr>
        <w:spacing w:after="0"/>
        <w:ind w:firstLine="360"/>
        <w:rPr>
          <w:ins w:id="55" w:author="Duffy" w:date="2018-09-13T10:42:00Z"/>
          <w:rFonts w:eastAsia="Times New Roman" w:cstheme="minorHAnsi"/>
          <w:lang w:eastAsia="da-DK"/>
        </w:rPr>
      </w:pPr>
      <w:ins w:id="56" w:author="Duffy" w:date="2018-09-13T10:42:00Z">
        <w:r w:rsidRPr="00C6316A">
          <w:rPr>
            <w:rFonts w:eastAsia="Times New Roman" w:cstheme="minorHAnsi"/>
            <w:lang w:eastAsia="da-DK"/>
          </w:rPr>
          <w:t xml:space="preserve">22.  </w:t>
        </w:r>
        <w:proofErr w:type="spellStart"/>
        <w:r w:rsidRPr="00C6316A">
          <w:rPr>
            <w:rFonts w:eastAsia="Times New Roman" w:cstheme="minorHAnsi"/>
            <w:lang w:eastAsia="da-DK"/>
          </w:rPr>
          <w:t>Pathfindning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ved brug af en algoritme som a*.</w:t>
        </w:r>
      </w:ins>
    </w:p>
    <w:p w14:paraId="28333A10" w14:textId="77777777" w:rsidR="00C6316A" w:rsidRPr="00C6316A" w:rsidRDefault="00C6316A" w:rsidP="00C6316A">
      <w:pPr>
        <w:spacing w:after="0"/>
        <w:ind w:firstLine="360"/>
        <w:rPr>
          <w:ins w:id="57" w:author="Duffy" w:date="2018-09-13T10:42:00Z"/>
          <w:rFonts w:eastAsia="Times New Roman" w:cstheme="minorHAnsi"/>
          <w:lang w:eastAsia="da-DK"/>
        </w:rPr>
      </w:pPr>
      <w:ins w:id="58" w:author="Duffy" w:date="2018-09-13T10:42:00Z">
        <w:r w:rsidRPr="00C6316A">
          <w:rPr>
            <w:rFonts w:eastAsia="Times New Roman" w:cstheme="minorHAnsi"/>
            <w:lang w:eastAsia="da-DK"/>
          </w:rPr>
          <w:t xml:space="preserve">23.  </w:t>
        </w:r>
        <w:proofErr w:type="spellStart"/>
        <w:r w:rsidRPr="00C6316A">
          <w:rPr>
            <w:rFonts w:eastAsia="Times New Roman" w:cstheme="minorHAnsi"/>
            <w:lang w:eastAsia="da-DK"/>
          </w:rPr>
          <w:t>Muliti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player gameplay.</w:t>
        </w:r>
      </w:ins>
    </w:p>
    <w:p w14:paraId="50474D15" w14:textId="2295C50E" w:rsidR="00C6316A" w:rsidRPr="00C6316A" w:rsidRDefault="00C6316A" w:rsidP="00C6316A">
      <w:pPr>
        <w:spacing w:after="0"/>
        <w:ind w:firstLine="360"/>
        <w:rPr>
          <w:ins w:id="59" w:author="Duffy" w:date="2018-09-13T10:42:00Z"/>
          <w:rFonts w:eastAsia="Times New Roman" w:cstheme="minorHAnsi"/>
          <w:lang w:eastAsia="da-DK"/>
        </w:rPr>
      </w:pPr>
      <w:ins w:id="60" w:author="Duffy" w:date="2018-09-13T10:42:00Z">
        <w:r w:rsidRPr="00C6316A">
          <w:rPr>
            <w:rFonts w:eastAsia="Times New Roman" w:cstheme="minorHAnsi"/>
            <w:lang w:eastAsia="da-DK"/>
          </w:rPr>
          <w:t>24.  Mulighed for at skift hastighed p</w:t>
        </w:r>
      </w:ins>
      <w:ins w:id="61" w:author="Duffy" w:date="2018-09-13T10:45:00Z">
        <w:r>
          <w:rPr>
            <w:rFonts w:eastAsia="Times New Roman" w:cstheme="minorHAnsi"/>
            <w:lang w:eastAsia="da-DK"/>
          </w:rPr>
          <w:t>å</w:t>
        </w:r>
      </w:ins>
      <w:ins w:id="62" w:author="Duffy" w:date="2018-09-13T10:42:00Z">
        <w:r w:rsidRPr="00C6316A">
          <w:rPr>
            <w:rFonts w:eastAsia="Times New Roman" w:cstheme="minorHAnsi"/>
            <w:lang w:eastAsia="da-DK"/>
          </w:rPr>
          <w:t xml:space="preserve"> spilles forløb.</w:t>
        </w:r>
      </w:ins>
    </w:p>
    <w:p w14:paraId="5A64ED3A" w14:textId="77777777" w:rsidR="00C6316A" w:rsidRPr="00C6316A" w:rsidRDefault="00C6316A" w:rsidP="00C6316A">
      <w:pPr>
        <w:spacing w:after="0"/>
        <w:ind w:firstLine="360"/>
        <w:rPr>
          <w:ins w:id="63" w:author="Duffy" w:date="2018-09-13T10:42:00Z"/>
          <w:rFonts w:eastAsia="Times New Roman" w:cstheme="minorHAnsi"/>
          <w:lang w:eastAsia="da-DK"/>
        </w:rPr>
      </w:pPr>
      <w:ins w:id="64" w:author="Duffy" w:date="2018-09-13T10:42:00Z">
        <w:r w:rsidRPr="00C6316A">
          <w:rPr>
            <w:rFonts w:eastAsia="Times New Roman" w:cstheme="minorHAnsi"/>
            <w:lang w:eastAsia="da-DK"/>
          </w:rPr>
          <w:t xml:space="preserve">25.  </w:t>
        </w:r>
        <w:proofErr w:type="spellStart"/>
        <w:r w:rsidRPr="00C6316A">
          <w:rPr>
            <w:rFonts w:eastAsia="Times New Roman" w:cstheme="minorHAnsi"/>
            <w:lang w:eastAsia="da-DK"/>
          </w:rPr>
          <w:t>Eheder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med forskellig </w:t>
        </w:r>
        <w:proofErr w:type="gramStart"/>
        <w:r w:rsidRPr="00C6316A">
          <w:rPr>
            <w:rFonts w:eastAsia="Times New Roman" w:cstheme="minorHAnsi"/>
            <w:lang w:eastAsia="da-DK"/>
          </w:rPr>
          <w:t>hastigheder .</w:t>
        </w:r>
        <w:proofErr w:type="gramEnd"/>
      </w:ins>
    </w:p>
    <w:p w14:paraId="6CEDB8A9" w14:textId="04A4607C" w:rsidR="00C6316A" w:rsidRPr="00C6316A" w:rsidRDefault="00C6316A" w:rsidP="00C6316A">
      <w:pPr>
        <w:spacing w:after="0"/>
        <w:ind w:firstLine="360"/>
        <w:rPr>
          <w:ins w:id="65" w:author="Duffy" w:date="2018-09-13T10:42:00Z"/>
          <w:rFonts w:eastAsia="Times New Roman" w:cstheme="minorHAnsi"/>
          <w:lang w:eastAsia="da-DK"/>
        </w:rPr>
      </w:pPr>
      <w:ins w:id="66" w:author="Duffy" w:date="2018-09-13T10:42:00Z">
        <w:r w:rsidRPr="00C6316A">
          <w:rPr>
            <w:rFonts w:eastAsia="Times New Roman" w:cstheme="minorHAnsi"/>
            <w:lang w:eastAsia="da-DK"/>
          </w:rPr>
          <w:t>26.  Ingen mulighed for at bygge p</w:t>
        </w:r>
      </w:ins>
      <w:ins w:id="67" w:author="Duffy" w:date="2018-09-13T10:45:00Z">
        <w:r>
          <w:rPr>
            <w:rFonts w:eastAsia="Times New Roman" w:cstheme="minorHAnsi"/>
            <w:lang w:eastAsia="da-DK"/>
          </w:rPr>
          <w:t>å</w:t>
        </w:r>
      </w:ins>
      <w:ins w:id="68" w:author="Duffy" w:date="2018-09-13T10:42:00Z">
        <w:r w:rsidRPr="00C6316A">
          <w:rPr>
            <w:rFonts w:eastAsia="Times New Roman" w:cstheme="minorHAnsi"/>
            <w:lang w:eastAsia="da-DK"/>
          </w:rPr>
          <w:t xml:space="preserve"> stien</w:t>
        </w:r>
      </w:ins>
    </w:p>
    <w:p w14:paraId="7874D79A" w14:textId="77777777" w:rsidR="00C6316A" w:rsidRPr="00C6316A" w:rsidRDefault="00C6316A" w:rsidP="00C6316A">
      <w:pPr>
        <w:spacing w:after="0"/>
        <w:rPr>
          <w:ins w:id="69" w:author="Duffy" w:date="2018-09-13T10:42:00Z"/>
          <w:rFonts w:eastAsia="Times New Roman" w:cstheme="minorHAnsi"/>
          <w:lang w:eastAsia="da-DK"/>
        </w:rPr>
        <w:pPrChange w:id="70" w:author="Duffy" w:date="2018-09-13T10:48:00Z">
          <w:pPr>
            <w:spacing w:after="0"/>
            <w:ind w:firstLine="360"/>
          </w:pPr>
        </w:pPrChange>
      </w:pPr>
    </w:p>
    <w:p w14:paraId="7CECB79A" w14:textId="77777777" w:rsidR="00C6316A" w:rsidRDefault="00C6316A" w:rsidP="00C6316A">
      <w:pPr>
        <w:pStyle w:val="Overskrift2"/>
        <w:rPr>
          <w:ins w:id="71" w:author="Duffy" w:date="2018-09-13T10:48:00Z"/>
          <w:rFonts w:eastAsia="Times New Roman"/>
          <w:lang w:eastAsia="da-DK"/>
        </w:rPr>
      </w:pPr>
      <w:proofErr w:type="spellStart"/>
      <w:ins w:id="72" w:author="Duffy" w:date="2018-09-13T10:42:00Z">
        <w:r w:rsidRPr="00C6316A">
          <w:rPr>
            <w:rFonts w:eastAsia="Times New Roman"/>
            <w:lang w:eastAsia="da-DK"/>
          </w:rPr>
          <w:t>MoSCoW</w:t>
        </w:r>
      </w:ins>
      <w:proofErr w:type="spellEnd"/>
    </w:p>
    <w:p w14:paraId="0F3C31F9" w14:textId="31C8BC4E" w:rsidR="00C6316A" w:rsidRPr="00C6316A" w:rsidRDefault="00C6316A" w:rsidP="00C6316A">
      <w:pPr>
        <w:pStyle w:val="Overskrift3"/>
        <w:rPr>
          <w:ins w:id="73" w:author="Duffy" w:date="2018-09-13T10:42:00Z"/>
          <w:rFonts w:eastAsia="Times New Roman"/>
          <w:lang w:eastAsia="da-DK"/>
        </w:rPr>
        <w:pPrChange w:id="74" w:author="Duffy" w:date="2018-09-13T10:48:00Z">
          <w:pPr>
            <w:spacing w:after="0"/>
            <w:ind w:firstLine="360"/>
          </w:pPr>
        </w:pPrChange>
      </w:pPr>
      <w:ins w:id="75" w:author="Duffy" w:date="2018-09-13T10:42:00Z">
        <w:r w:rsidRPr="00C6316A">
          <w:rPr>
            <w:rFonts w:eastAsia="Times New Roman"/>
            <w:lang w:eastAsia="da-DK"/>
          </w:rPr>
          <w:t xml:space="preserve">Must have </w:t>
        </w:r>
      </w:ins>
    </w:p>
    <w:p w14:paraId="1355CEC3" w14:textId="77777777" w:rsidR="00C6316A" w:rsidRPr="00C6316A" w:rsidRDefault="00C6316A" w:rsidP="00C6316A">
      <w:pPr>
        <w:spacing w:after="0"/>
        <w:ind w:firstLine="360"/>
        <w:rPr>
          <w:ins w:id="76" w:author="Duffy" w:date="2018-09-13T10:42:00Z"/>
          <w:rFonts w:eastAsia="Times New Roman" w:cstheme="minorHAnsi"/>
          <w:lang w:eastAsia="da-DK"/>
        </w:rPr>
      </w:pPr>
      <w:ins w:id="77" w:author="Duffy" w:date="2018-09-13T10:42:00Z">
        <w:r w:rsidRPr="00C6316A">
          <w:rPr>
            <w:rFonts w:eastAsia="Times New Roman" w:cstheme="minorHAnsi"/>
            <w:lang w:eastAsia="da-DK"/>
          </w:rPr>
          <w:t>Spillet skal have Mindst en bane</w:t>
        </w:r>
      </w:ins>
    </w:p>
    <w:p w14:paraId="5DE9D63F" w14:textId="77777777" w:rsidR="00C6316A" w:rsidRPr="00C6316A" w:rsidRDefault="00C6316A" w:rsidP="00C6316A">
      <w:pPr>
        <w:spacing w:after="0"/>
        <w:ind w:firstLine="360"/>
        <w:rPr>
          <w:ins w:id="78" w:author="Duffy" w:date="2018-09-13T10:42:00Z"/>
          <w:rFonts w:eastAsia="Times New Roman" w:cstheme="minorHAnsi"/>
          <w:lang w:eastAsia="da-DK"/>
        </w:rPr>
      </w:pPr>
      <w:ins w:id="79" w:author="Duffy" w:date="2018-09-13T10:42:00Z">
        <w:r w:rsidRPr="00C6316A">
          <w:rPr>
            <w:rFonts w:eastAsia="Times New Roman" w:cstheme="minorHAnsi"/>
            <w:lang w:eastAsia="da-DK"/>
          </w:rPr>
          <w:t>Spillet skal have en fast sti/</w:t>
        </w:r>
        <w:proofErr w:type="spellStart"/>
        <w:r w:rsidRPr="00C6316A">
          <w:rPr>
            <w:rFonts w:eastAsia="Times New Roman" w:cstheme="minorHAnsi"/>
            <w:lang w:eastAsia="da-DK"/>
          </w:rPr>
          <w:t>path</w:t>
        </w:r>
        <w:proofErr w:type="spellEnd"/>
        <w:r w:rsidRPr="00C6316A">
          <w:rPr>
            <w:rFonts w:eastAsia="Times New Roman" w:cstheme="minorHAnsi"/>
            <w:lang w:eastAsia="da-DK"/>
          </w:rPr>
          <w:t>/rute, som enhederne kan gå.</w:t>
        </w:r>
      </w:ins>
    </w:p>
    <w:p w14:paraId="6ECD0CB2" w14:textId="77777777" w:rsidR="00C6316A" w:rsidRPr="00C6316A" w:rsidRDefault="00C6316A" w:rsidP="00C6316A">
      <w:pPr>
        <w:spacing w:after="0"/>
        <w:ind w:firstLine="360"/>
        <w:rPr>
          <w:ins w:id="80" w:author="Duffy" w:date="2018-09-13T10:42:00Z"/>
          <w:rFonts w:eastAsia="Times New Roman" w:cstheme="minorHAnsi"/>
          <w:lang w:eastAsia="da-DK"/>
        </w:rPr>
      </w:pPr>
      <w:ins w:id="81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</w:t>
        </w:r>
        <w:proofErr w:type="gramStart"/>
        <w:r w:rsidRPr="00C6316A">
          <w:rPr>
            <w:rFonts w:eastAsia="Times New Roman" w:cstheme="minorHAnsi"/>
            <w:lang w:eastAsia="da-DK"/>
          </w:rPr>
          <w:t>have  en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</w:t>
        </w:r>
        <w:proofErr w:type="spellStart"/>
        <w:r w:rsidRPr="00C6316A">
          <w:rPr>
            <w:rFonts w:eastAsia="Times New Roman" w:cstheme="minorHAnsi"/>
            <w:lang w:eastAsia="da-DK"/>
          </w:rPr>
          <w:t>frontend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i form af et website </w:t>
        </w:r>
      </w:ins>
    </w:p>
    <w:p w14:paraId="4B6CF263" w14:textId="77777777" w:rsidR="00C6316A" w:rsidRPr="00C6316A" w:rsidRDefault="00C6316A" w:rsidP="00C6316A">
      <w:pPr>
        <w:spacing w:after="0"/>
        <w:ind w:firstLine="360"/>
        <w:rPr>
          <w:ins w:id="82" w:author="Duffy" w:date="2018-09-13T10:42:00Z"/>
          <w:rFonts w:eastAsia="Times New Roman" w:cstheme="minorHAnsi"/>
          <w:lang w:eastAsia="da-DK"/>
        </w:rPr>
      </w:pPr>
      <w:ins w:id="83" w:author="Duffy" w:date="2018-09-13T10:42:00Z">
        <w:r w:rsidRPr="00C6316A">
          <w:rPr>
            <w:rFonts w:eastAsia="Times New Roman" w:cstheme="minorHAnsi"/>
            <w:lang w:eastAsia="da-DK"/>
          </w:rPr>
          <w:t>Spillet skal have mindst en bølge/</w:t>
        </w:r>
        <w:proofErr w:type="spellStart"/>
        <w:r w:rsidRPr="00C6316A">
          <w:rPr>
            <w:rFonts w:eastAsia="Times New Roman" w:cstheme="minorHAnsi"/>
            <w:lang w:eastAsia="da-DK"/>
          </w:rPr>
          <w:t>Waves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af enheder/fjender/monster pr. bane. </w:t>
        </w:r>
      </w:ins>
    </w:p>
    <w:p w14:paraId="2D9BA532" w14:textId="77777777" w:rsidR="00C6316A" w:rsidRPr="00C6316A" w:rsidRDefault="00C6316A" w:rsidP="00C6316A">
      <w:pPr>
        <w:spacing w:after="0"/>
        <w:ind w:firstLine="360"/>
        <w:rPr>
          <w:ins w:id="84" w:author="Duffy" w:date="2018-09-13T10:42:00Z"/>
          <w:rFonts w:eastAsia="Times New Roman" w:cstheme="minorHAnsi"/>
          <w:lang w:eastAsia="da-DK"/>
        </w:rPr>
      </w:pPr>
      <w:ins w:id="85" w:author="Duffy" w:date="2018-09-13T10:42:00Z">
        <w:r w:rsidRPr="00C6316A">
          <w:rPr>
            <w:rFonts w:eastAsia="Times New Roman" w:cstheme="minorHAnsi"/>
            <w:lang w:eastAsia="da-DK"/>
          </w:rPr>
          <w:t>Spillet skal have minimum 2 typer enheder/monster.</w:t>
        </w:r>
      </w:ins>
    </w:p>
    <w:p w14:paraId="471D31DA" w14:textId="77777777" w:rsidR="00C6316A" w:rsidRPr="00C6316A" w:rsidRDefault="00C6316A" w:rsidP="00C6316A">
      <w:pPr>
        <w:spacing w:after="0"/>
        <w:ind w:firstLine="360"/>
        <w:rPr>
          <w:ins w:id="86" w:author="Duffy" w:date="2018-09-13T10:42:00Z"/>
          <w:rFonts w:eastAsia="Times New Roman" w:cstheme="minorHAnsi"/>
          <w:lang w:eastAsia="da-DK"/>
        </w:rPr>
      </w:pPr>
      <w:ins w:id="87" w:author="Duffy" w:date="2018-09-13T10:42:00Z">
        <w:r w:rsidRPr="00C6316A">
          <w:rPr>
            <w:rFonts w:eastAsia="Times New Roman" w:cstheme="minorHAnsi"/>
            <w:lang w:eastAsia="da-DK"/>
          </w:rPr>
          <w:t>Spillet skal have mindst 2 typer tårne</w:t>
        </w:r>
      </w:ins>
    </w:p>
    <w:p w14:paraId="460E44FF" w14:textId="77777777" w:rsidR="00C6316A" w:rsidRPr="00C6316A" w:rsidRDefault="00C6316A" w:rsidP="00C6316A">
      <w:pPr>
        <w:spacing w:after="0"/>
        <w:ind w:firstLine="360"/>
        <w:rPr>
          <w:ins w:id="88" w:author="Duffy" w:date="2018-09-13T10:42:00Z"/>
          <w:rFonts w:eastAsia="Times New Roman" w:cstheme="minorHAnsi"/>
          <w:lang w:eastAsia="da-DK"/>
        </w:rPr>
      </w:pPr>
      <w:ins w:id="89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have single </w:t>
        </w:r>
        <w:proofErr w:type="gramStart"/>
        <w:r w:rsidRPr="00C6316A">
          <w:rPr>
            <w:rFonts w:eastAsia="Times New Roman" w:cstheme="minorHAnsi"/>
            <w:lang w:eastAsia="da-DK"/>
          </w:rPr>
          <w:t>player  mode</w:t>
        </w:r>
        <w:proofErr w:type="gram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2C79CB72" w14:textId="77777777" w:rsidR="00C6316A" w:rsidRPr="00C6316A" w:rsidRDefault="00C6316A" w:rsidP="00C6316A">
      <w:pPr>
        <w:spacing w:after="0"/>
        <w:ind w:firstLine="360"/>
        <w:rPr>
          <w:ins w:id="90" w:author="Duffy" w:date="2018-09-13T10:42:00Z"/>
          <w:rFonts w:eastAsia="Times New Roman" w:cstheme="minorHAnsi"/>
          <w:lang w:eastAsia="da-DK"/>
        </w:rPr>
      </w:pPr>
      <w:ins w:id="91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have en database der en holde styr på high score </w:t>
        </w:r>
      </w:ins>
    </w:p>
    <w:p w14:paraId="577EA1F7" w14:textId="77777777" w:rsidR="00C6316A" w:rsidRPr="00C6316A" w:rsidRDefault="00C6316A" w:rsidP="00C6316A">
      <w:pPr>
        <w:spacing w:after="0"/>
        <w:ind w:firstLine="360"/>
        <w:rPr>
          <w:ins w:id="92" w:author="Duffy" w:date="2018-09-13T10:42:00Z"/>
          <w:rFonts w:eastAsia="Times New Roman" w:cstheme="minorHAnsi"/>
          <w:lang w:eastAsia="da-DK"/>
        </w:rPr>
      </w:pPr>
      <w:ins w:id="93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have mulighed for at købe tårne for en økonomisk enhed </w:t>
        </w:r>
      </w:ins>
    </w:p>
    <w:p w14:paraId="30185A7F" w14:textId="77777777" w:rsidR="00C6316A" w:rsidRPr="00C6316A" w:rsidRDefault="00C6316A" w:rsidP="00C6316A">
      <w:pPr>
        <w:spacing w:after="0"/>
        <w:ind w:firstLine="360"/>
        <w:rPr>
          <w:ins w:id="94" w:author="Duffy" w:date="2018-09-13T10:42:00Z"/>
          <w:rFonts w:eastAsia="Times New Roman" w:cstheme="minorHAnsi"/>
          <w:lang w:eastAsia="da-DK"/>
        </w:rPr>
      </w:pPr>
      <w:ins w:id="95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have en fast </w:t>
        </w:r>
        <w:proofErr w:type="gramStart"/>
        <w:r w:rsidRPr="00C6316A">
          <w:rPr>
            <w:rFonts w:eastAsia="Times New Roman" w:cstheme="minorHAnsi"/>
            <w:lang w:eastAsia="da-DK"/>
          </w:rPr>
          <w:t>start kapital</w:t>
        </w:r>
        <w:proofErr w:type="gram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315484D7" w14:textId="77777777" w:rsidR="00C6316A" w:rsidRPr="00C6316A" w:rsidRDefault="00C6316A" w:rsidP="00C6316A">
      <w:pPr>
        <w:spacing w:after="0"/>
        <w:ind w:firstLine="360"/>
        <w:rPr>
          <w:ins w:id="96" w:author="Duffy" w:date="2018-09-13T10:42:00Z"/>
          <w:rFonts w:eastAsia="Times New Roman" w:cstheme="minorHAnsi"/>
          <w:lang w:eastAsia="da-DK"/>
        </w:rPr>
      </w:pPr>
      <w:ins w:id="97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skal have en ”guest” </w:t>
        </w:r>
        <w:proofErr w:type="spellStart"/>
        <w:r w:rsidRPr="00C6316A">
          <w:rPr>
            <w:rFonts w:eastAsia="Times New Roman" w:cstheme="minorHAnsi"/>
            <w:lang w:eastAsia="da-DK"/>
          </w:rPr>
          <w:t>account</w:t>
        </w:r>
        <w:proofErr w:type="spell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1279099E" w14:textId="77777777" w:rsidR="00C6316A" w:rsidRPr="00C6316A" w:rsidRDefault="00C6316A" w:rsidP="00C6316A">
      <w:pPr>
        <w:spacing w:after="0"/>
        <w:ind w:firstLine="360"/>
        <w:rPr>
          <w:ins w:id="98" w:author="Duffy" w:date="2018-09-13T10:42:00Z"/>
          <w:rFonts w:eastAsia="Times New Roman" w:cstheme="minorHAnsi"/>
          <w:lang w:eastAsia="da-DK"/>
        </w:rPr>
      </w:pPr>
      <w:ins w:id="99" w:author="Duffy" w:date="2018-09-13T10:42:00Z">
        <w:r w:rsidRPr="00C6316A">
          <w:rPr>
            <w:rFonts w:eastAsia="Times New Roman" w:cstheme="minorHAnsi"/>
            <w:lang w:eastAsia="da-DK"/>
          </w:rPr>
          <w:t>Spiller skal have forsvarsenheder (Tårne) med forskellige angrebstyper.</w:t>
        </w:r>
      </w:ins>
    </w:p>
    <w:p w14:paraId="4872C040" w14:textId="77777777" w:rsidR="00C6316A" w:rsidRPr="00C6316A" w:rsidRDefault="00C6316A" w:rsidP="00C6316A">
      <w:pPr>
        <w:spacing w:after="0"/>
        <w:ind w:firstLine="360"/>
        <w:rPr>
          <w:ins w:id="100" w:author="Duffy" w:date="2018-09-13T10:42:00Z"/>
          <w:rFonts w:eastAsia="Times New Roman" w:cstheme="minorHAnsi"/>
          <w:lang w:eastAsia="da-DK"/>
        </w:rPr>
      </w:pPr>
      <w:ins w:id="101" w:author="Duffy" w:date="2018-09-13T10:42:00Z">
        <w:r w:rsidRPr="00C6316A">
          <w:rPr>
            <w:rFonts w:eastAsia="Times New Roman" w:cstheme="minorHAnsi"/>
            <w:lang w:eastAsia="da-DK"/>
          </w:rPr>
          <w:lastRenderedPageBreak/>
          <w:t>Spiller skal have forsvarsenheder (Tårne) med forskellige rækkevidder.</w:t>
        </w:r>
      </w:ins>
    </w:p>
    <w:p w14:paraId="75462685" w14:textId="77777777" w:rsidR="00C6316A" w:rsidRPr="00C6316A" w:rsidRDefault="00C6316A" w:rsidP="00C6316A">
      <w:pPr>
        <w:spacing w:after="0"/>
        <w:ind w:firstLine="360"/>
        <w:rPr>
          <w:ins w:id="102" w:author="Duffy" w:date="2018-09-13T10:42:00Z"/>
          <w:rFonts w:eastAsia="Times New Roman" w:cstheme="minorHAnsi"/>
          <w:lang w:eastAsia="da-DK"/>
        </w:rPr>
      </w:pPr>
    </w:p>
    <w:p w14:paraId="1F40C344" w14:textId="77777777" w:rsidR="00C6316A" w:rsidRPr="00C6316A" w:rsidRDefault="00C6316A" w:rsidP="00C6316A">
      <w:pPr>
        <w:pStyle w:val="Overskrift3"/>
        <w:rPr>
          <w:ins w:id="103" w:author="Duffy" w:date="2018-09-13T10:42:00Z"/>
          <w:rFonts w:eastAsia="Times New Roman"/>
          <w:lang w:eastAsia="da-DK"/>
        </w:rPr>
        <w:pPrChange w:id="104" w:author="Duffy" w:date="2018-09-13T10:48:00Z">
          <w:pPr>
            <w:spacing w:after="0"/>
            <w:ind w:firstLine="360"/>
          </w:pPr>
        </w:pPrChange>
      </w:pPr>
      <w:proofErr w:type="spellStart"/>
      <w:ins w:id="105" w:author="Duffy" w:date="2018-09-13T10:42:00Z">
        <w:r w:rsidRPr="00C6316A">
          <w:rPr>
            <w:rFonts w:eastAsia="Times New Roman"/>
            <w:lang w:eastAsia="da-DK"/>
          </w:rPr>
          <w:t>Should</w:t>
        </w:r>
        <w:proofErr w:type="spellEnd"/>
        <w:r w:rsidRPr="00C6316A">
          <w:rPr>
            <w:rFonts w:eastAsia="Times New Roman"/>
            <w:lang w:eastAsia="da-DK"/>
          </w:rPr>
          <w:t xml:space="preserve"> Have</w:t>
        </w:r>
      </w:ins>
    </w:p>
    <w:p w14:paraId="128FC06D" w14:textId="77777777" w:rsidR="00C6316A" w:rsidRPr="00C6316A" w:rsidRDefault="00C6316A" w:rsidP="00C6316A">
      <w:pPr>
        <w:spacing w:after="0"/>
        <w:ind w:firstLine="360"/>
        <w:rPr>
          <w:ins w:id="106" w:author="Duffy" w:date="2018-09-13T10:42:00Z"/>
          <w:rFonts w:eastAsia="Times New Roman" w:cstheme="minorHAnsi"/>
          <w:lang w:eastAsia="da-DK"/>
        </w:rPr>
      </w:pPr>
      <w:ins w:id="107" w:author="Duffy" w:date="2018-09-13T10:42:00Z">
        <w:r w:rsidRPr="00C6316A">
          <w:rPr>
            <w:rFonts w:eastAsia="Times New Roman" w:cstheme="minorHAnsi"/>
            <w:lang w:eastAsia="da-DK"/>
          </w:rPr>
          <w:t>Spillet bør have en boss enhed.</w:t>
        </w:r>
      </w:ins>
    </w:p>
    <w:p w14:paraId="2FD5DC55" w14:textId="77777777" w:rsidR="00C6316A" w:rsidRPr="00C6316A" w:rsidRDefault="00C6316A" w:rsidP="00C6316A">
      <w:pPr>
        <w:spacing w:after="0"/>
        <w:ind w:firstLine="360"/>
        <w:rPr>
          <w:ins w:id="108" w:author="Duffy" w:date="2018-09-13T10:42:00Z"/>
          <w:rFonts w:eastAsia="Times New Roman" w:cstheme="minorHAnsi"/>
          <w:lang w:eastAsia="da-DK"/>
        </w:rPr>
      </w:pPr>
      <w:ins w:id="109" w:author="Duffy" w:date="2018-09-13T10:42:00Z">
        <w:r w:rsidRPr="00C6316A">
          <w:rPr>
            <w:rFonts w:eastAsia="Times New Roman" w:cstheme="minorHAnsi"/>
            <w:lang w:eastAsia="da-DK"/>
          </w:rPr>
          <w:t>Spillet bør have mulighed for at opgradere tårne.</w:t>
        </w:r>
      </w:ins>
    </w:p>
    <w:p w14:paraId="3A726E57" w14:textId="77777777" w:rsidR="00C6316A" w:rsidRPr="00C6316A" w:rsidRDefault="00C6316A" w:rsidP="00C6316A">
      <w:pPr>
        <w:spacing w:after="0"/>
        <w:ind w:firstLine="360"/>
        <w:rPr>
          <w:ins w:id="110" w:author="Duffy" w:date="2018-09-13T10:42:00Z"/>
          <w:rFonts w:eastAsia="Times New Roman" w:cstheme="minorHAnsi"/>
          <w:lang w:eastAsia="da-DK"/>
        </w:rPr>
      </w:pPr>
      <w:ins w:id="111" w:author="Duffy" w:date="2018-09-13T10:42:00Z">
        <w:r w:rsidRPr="00C6316A">
          <w:rPr>
            <w:rFonts w:eastAsia="Times New Roman" w:cstheme="minorHAnsi"/>
            <w:lang w:eastAsia="da-DK"/>
          </w:rPr>
          <w:t>Spillet bør have mulighed for at en person kan blive bruger af spillet. (login)</w:t>
        </w:r>
      </w:ins>
    </w:p>
    <w:p w14:paraId="52FFC1B1" w14:textId="77777777" w:rsidR="00C6316A" w:rsidRPr="00C6316A" w:rsidRDefault="00C6316A" w:rsidP="00C6316A">
      <w:pPr>
        <w:spacing w:after="0"/>
        <w:ind w:firstLine="360"/>
        <w:rPr>
          <w:ins w:id="112" w:author="Duffy" w:date="2018-09-13T10:42:00Z"/>
          <w:rFonts w:eastAsia="Times New Roman" w:cstheme="minorHAnsi"/>
          <w:lang w:eastAsia="da-DK"/>
        </w:rPr>
      </w:pPr>
      <w:ins w:id="113" w:author="Duffy" w:date="2018-09-13T10:42:00Z">
        <w:r w:rsidRPr="00C6316A">
          <w:rPr>
            <w:rFonts w:eastAsia="Times New Roman" w:cstheme="minorHAnsi"/>
            <w:lang w:eastAsia="da-DK"/>
          </w:rPr>
          <w:t>Spillet bør have at bruger kan se sin egen high score.</w:t>
        </w:r>
      </w:ins>
    </w:p>
    <w:p w14:paraId="38B68515" w14:textId="77777777" w:rsidR="00C6316A" w:rsidRPr="00C6316A" w:rsidRDefault="00C6316A" w:rsidP="00C6316A">
      <w:pPr>
        <w:spacing w:after="0"/>
        <w:ind w:firstLine="360"/>
        <w:rPr>
          <w:ins w:id="114" w:author="Duffy" w:date="2018-09-13T10:42:00Z"/>
          <w:rFonts w:eastAsia="Times New Roman" w:cstheme="minorHAnsi"/>
          <w:lang w:eastAsia="da-DK"/>
        </w:rPr>
      </w:pPr>
      <w:ins w:id="115" w:author="Duffy" w:date="2018-09-13T10:42:00Z">
        <w:r w:rsidRPr="00C6316A">
          <w:rPr>
            <w:rFonts w:eastAsia="Times New Roman" w:cstheme="minorHAnsi"/>
            <w:lang w:eastAsia="da-DK"/>
          </w:rPr>
          <w:t>Spillet bør have at bruger kan se generel high score.</w:t>
        </w:r>
      </w:ins>
    </w:p>
    <w:p w14:paraId="4D1C520A" w14:textId="77777777" w:rsidR="00C6316A" w:rsidRPr="00C6316A" w:rsidRDefault="00C6316A" w:rsidP="00C6316A">
      <w:pPr>
        <w:spacing w:after="0"/>
        <w:ind w:firstLine="360"/>
        <w:rPr>
          <w:ins w:id="116" w:author="Duffy" w:date="2018-09-13T10:42:00Z"/>
          <w:rFonts w:eastAsia="Times New Roman" w:cstheme="minorHAnsi"/>
          <w:lang w:eastAsia="da-DK"/>
        </w:rPr>
      </w:pPr>
      <w:ins w:id="117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bør have enheder/monster der giver en økonomisk </w:t>
        </w:r>
        <w:proofErr w:type="gramStart"/>
        <w:r w:rsidRPr="00C6316A">
          <w:rPr>
            <w:rFonts w:eastAsia="Times New Roman" w:cstheme="minorHAnsi"/>
            <w:lang w:eastAsia="da-DK"/>
          </w:rPr>
          <w:t>enhed  ved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deres endeligt.</w:t>
        </w:r>
      </w:ins>
    </w:p>
    <w:p w14:paraId="52843A8D" w14:textId="77777777" w:rsidR="00C6316A" w:rsidRPr="00C6316A" w:rsidRDefault="00C6316A" w:rsidP="00C6316A">
      <w:pPr>
        <w:spacing w:after="0"/>
        <w:ind w:firstLine="360"/>
        <w:rPr>
          <w:ins w:id="118" w:author="Duffy" w:date="2018-09-13T10:42:00Z"/>
          <w:rFonts w:eastAsia="Times New Roman" w:cstheme="minorHAnsi"/>
          <w:lang w:eastAsia="da-DK"/>
        </w:rPr>
      </w:pPr>
      <w:ins w:id="119" w:author="Duffy" w:date="2018-09-13T10:42:00Z">
        <w:r w:rsidRPr="00C6316A">
          <w:rPr>
            <w:rFonts w:eastAsia="Times New Roman" w:cstheme="minorHAnsi"/>
            <w:lang w:eastAsia="da-DK"/>
          </w:rPr>
          <w:t>Spillet bør have mulighed for at sælge tårne.</w:t>
        </w:r>
      </w:ins>
    </w:p>
    <w:p w14:paraId="35C702CC" w14:textId="77777777" w:rsidR="00C6316A" w:rsidRPr="00C6316A" w:rsidRDefault="00C6316A" w:rsidP="00C6316A">
      <w:pPr>
        <w:spacing w:after="0"/>
        <w:ind w:firstLine="360"/>
        <w:rPr>
          <w:ins w:id="120" w:author="Duffy" w:date="2018-09-13T10:42:00Z"/>
          <w:rFonts w:eastAsia="Times New Roman" w:cstheme="minorHAnsi"/>
          <w:lang w:eastAsia="da-DK"/>
        </w:rPr>
      </w:pPr>
      <w:ins w:id="121" w:author="Duffy" w:date="2018-09-13T10:42:00Z">
        <w:r w:rsidRPr="00C6316A">
          <w:rPr>
            <w:rFonts w:eastAsia="Times New Roman" w:cstheme="minorHAnsi"/>
            <w:lang w:eastAsia="da-DK"/>
          </w:rPr>
          <w:t>Spillet bør have områder langs stien/</w:t>
        </w:r>
        <w:proofErr w:type="spellStart"/>
        <w:r w:rsidRPr="00C6316A">
          <w:rPr>
            <w:rFonts w:eastAsia="Times New Roman" w:cstheme="minorHAnsi"/>
            <w:lang w:eastAsia="da-DK"/>
          </w:rPr>
          <w:t>path</w:t>
        </w:r>
        <w:proofErr w:type="spellEnd"/>
        <w:r w:rsidRPr="00C6316A">
          <w:rPr>
            <w:rFonts w:eastAsia="Times New Roman" w:cstheme="minorHAnsi"/>
            <w:lang w:eastAsia="da-DK"/>
          </w:rPr>
          <w:t>, hvor forsvaret kan placeres</w:t>
        </w:r>
      </w:ins>
    </w:p>
    <w:p w14:paraId="2EC32234" w14:textId="77777777" w:rsidR="00C6316A" w:rsidRPr="00C6316A" w:rsidRDefault="00C6316A" w:rsidP="00C6316A">
      <w:pPr>
        <w:spacing w:after="0"/>
        <w:ind w:firstLine="360"/>
        <w:rPr>
          <w:ins w:id="122" w:author="Duffy" w:date="2018-09-13T10:42:00Z"/>
          <w:rFonts w:eastAsia="Times New Roman" w:cstheme="minorHAnsi"/>
          <w:lang w:eastAsia="da-DK"/>
        </w:rPr>
      </w:pPr>
      <w:ins w:id="123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bør have Skulle det måske ikke være en MUST </w:t>
        </w:r>
        <w:proofErr w:type="gramStart"/>
        <w:r w:rsidRPr="00C6316A">
          <w:rPr>
            <w:rFonts w:eastAsia="Times New Roman" w:cstheme="minorHAnsi"/>
            <w:lang w:eastAsia="da-DK"/>
          </w:rPr>
          <w:t>have ?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</w:t>
        </w:r>
      </w:ins>
    </w:p>
    <w:p w14:paraId="0F03F36B" w14:textId="77777777" w:rsidR="00C6316A" w:rsidRPr="00C6316A" w:rsidRDefault="00C6316A" w:rsidP="00C6316A">
      <w:pPr>
        <w:pStyle w:val="Overskrift3"/>
        <w:rPr>
          <w:ins w:id="124" w:author="Duffy" w:date="2018-09-13T10:42:00Z"/>
          <w:rFonts w:eastAsia="Times New Roman"/>
          <w:lang w:eastAsia="da-DK"/>
        </w:rPr>
        <w:pPrChange w:id="125" w:author="Duffy" w:date="2018-09-13T10:49:00Z">
          <w:pPr>
            <w:spacing w:after="0"/>
            <w:ind w:firstLine="360"/>
          </w:pPr>
        </w:pPrChange>
      </w:pPr>
      <w:proofErr w:type="spellStart"/>
      <w:ins w:id="126" w:author="Duffy" w:date="2018-09-13T10:42:00Z">
        <w:r w:rsidRPr="00C6316A">
          <w:rPr>
            <w:rFonts w:eastAsia="Times New Roman"/>
            <w:lang w:eastAsia="da-DK"/>
          </w:rPr>
          <w:t>Could</w:t>
        </w:r>
        <w:proofErr w:type="spellEnd"/>
        <w:r w:rsidRPr="00C6316A">
          <w:rPr>
            <w:rFonts w:eastAsia="Times New Roman"/>
            <w:lang w:eastAsia="da-DK"/>
          </w:rPr>
          <w:t xml:space="preserve"> Have</w:t>
        </w:r>
      </w:ins>
    </w:p>
    <w:p w14:paraId="259E1123" w14:textId="77777777" w:rsidR="00C6316A" w:rsidRPr="00C6316A" w:rsidRDefault="00C6316A" w:rsidP="00C6316A">
      <w:pPr>
        <w:spacing w:after="0"/>
        <w:ind w:firstLine="360"/>
        <w:rPr>
          <w:ins w:id="127" w:author="Duffy" w:date="2018-09-13T10:42:00Z"/>
          <w:rFonts w:eastAsia="Times New Roman" w:cstheme="minorHAnsi"/>
          <w:lang w:eastAsia="da-DK"/>
        </w:rPr>
      </w:pPr>
      <w:ins w:id="128" w:author="Duffy" w:date="2018-09-13T10:42:00Z">
        <w:r w:rsidRPr="00C6316A">
          <w:rPr>
            <w:rFonts w:eastAsia="Times New Roman" w:cstheme="minorHAnsi"/>
            <w:lang w:eastAsia="da-DK"/>
          </w:rPr>
          <w:t>Spillet kunne have enheder med immunitet.</w:t>
        </w:r>
      </w:ins>
    </w:p>
    <w:p w14:paraId="3C042735" w14:textId="77777777" w:rsidR="00C6316A" w:rsidRPr="00C6316A" w:rsidRDefault="00C6316A" w:rsidP="00C6316A">
      <w:pPr>
        <w:spacing w:after="0"/>
        <w:ind w:firstLine="360"/>
        <w:rPr>
          <w:ins w:id="129" w:author="Duffy" w:date="2018-09-13T10:42:00Z"/>
          <w:rFonts w:eastAsia="Times New Roman" w:cstheme="minorHAnsi"/>
          <w:lang w:eastAsia="da-DK"/>
        </w:rPr>
      </w:pPr>
      <w:ins w:id="130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kunne have </w:t>
        </w:r>
        <w:proofErr w:type="spellStart"/>
        <w:r w:rsidRPr="00C6316A">
          <w:rPr>
            <w:rFonts w:eastAsia="Times New Roman" w:cstheme="minorHAnsi"/>
            <w:lang w:eastAsia="da-DK"/>
          </w:rPr>
          <w:t>pathfindning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ved brug af en algoritme som a*.</w:t>
        </w:r>
      </w:ins>
    </w:p>
    <w:p w14:paraId="0660FEA3" w14:textId="77777777" w:rsidR="00C6316A" w:rsidRPr="00C6316A" w:rsidRDefault="00C6316A" w:rsidP="00C6316A">
      <w:pPr>
        <w:spacing w:after="0"/>
        <w:ind w:firstLine="360"/>
        <w:rPr>
          <w:ins w:id="131" w:author="Duffy" w:date="2018-09-13T10:42:00Z"/>
          <w:rFonts w:eastAsia="Times New Roman" w:cstheme="minorHAnsi"/>
          <w:lang w:eastAsia="da-DK"/>
        </w:rPr>
      </w:pPr>
      <w:ins w:id="132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kunne have </w:t>
        </w:r>
        <w:proofErr w:type="spellStart"/>
        <w:r w:rsidRPr="00C6316A">
          <w:rPr>
            <w:rFonts w:eastAsia="Times New Roman" w:cstheme="minorHAnsi"/>
            <w:lang w:eastAsia="da-DK"/>
          </w:rPr>
          <w:t>muliti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player gameplay.</w:t>
        </w:r>
      </w:ins>
    </w:p>
    <w:p w14:paraId="521579A6" w14:textId="77777777" w:rsidR="00C6316A" w:rsidRPr="00C6316A" w:rsidRDefault="00C6316A" w:rsidP="00C6316A">
      <w:pPr>
        <w:spacing w:after="0"/>
        <w:ind w:firstLine="360"/>
        <w:rPr>
          <w:ins w:id="133" w:author="Duffy" w:date="2018-09-13T10:42:00Z"/>
          <w:rFonts w:eastAsia="Times New Roman" w:cstheme="minorHAnsi"/>
          <w:lang w:eastAsia="da-DK"/>
        </w:rPr>
      </w:pPr>
      <w:ins w:id="134" w:author="Duffy" w:date="2018-09-13T10:42:00Z">
        <w:r w:rsidRPr="00C6316A">
          <w:rPr>
            <w:rFonts w:eastAsia="Times New Roman" w:cstheme="minorHAnsi"/>
            <w:lang w:eastAsia="da-DK"/>
          </w:rPr>
          <w:t>Spillet kunne have mulighed for at skift hastighed på spilles forløb.</w:t>
        </w:r>
      </w:ins>
    </w:p>
    <w:p w14:paraId="1CE8A541" w14:textId="77777777" w:rsidR="00C6316A" w:rsidRPr="00C6316A" w:rsidRDefault="00C6316A" w:rsidP="00C6316A">
      <w:pPr>
        <w:spacing w:after="0"/>
        <w:ind w:firstLine="360"/>
        <w:rPr>
          <w:ins w:id="135" w:author="Duffy" w:date="2018-09-13T10:42:00Z"/>
          <w:rFonts w:eastAsia="Times New Roman" w:cstheme="minorHAnsi"/>
          <w:lang w:eastAsia="da-DK"/>
        </w:rPr>
      </w:pPr>
      <w:ins w:id="136" w:author="Duffy" w:date="2018-09-13T10:42:00Z">
        <w:r w:rsidRPr="00C6316A">
          <w:rPr>
            <w:rFonts w:eastAsia="Times New Roman" w:cstheme="minorHAnsi"/>
            <w:lang w:eastAsia="da-DK"/>
          </w:rPr>
          <w:t xml:space="preserve">Spillet kunne have enheder med forskellig </w:t>
        </w:r>
        <w:proofErr w:type="gramStart"/>
        <w:r w:rsidRPr="00C6316A">
          <w:rPr>
            <w:rFonts w:eastAsia="Times New Roman" w:cstheme="minorHAnsi"/>
            <w:lang w:eastAsia="da-DK"/>
          </w:rPr>
          <w:t>hastigheder .</w:t>
        </w:r>
        <w:proofErr w:type="gramEnd"/>
      </w:ins>
    </w:p>
    <w:p w14:paraId="24188130" w14:textId="77777777" w:rsidR="00C6316A" w:rsidRPr="00C6316A" w:rsidRDefault="00C6316A" w:rsidP="00C6316A">
      <w:pPr>
        <w:spacing w:after="0"/>
        <w:ind w:firstLine="360"/>
        <w:rPr>
          <w:ins w:id="137" w:author="Duffy" w:date="2018-09-13T10:42:00Z"/>
          <w:rFonts w:eastAsia="Times New Roman" w:cstheme="minorHAnsi"/>
          <w:lang w:eastAsia="da-DK"/>
        </w:rPr>
      </w:pPr>
      <w:proofErr w:type="spellStart"/>
      <w:ins w:id="138" w:author="Duffy" w:date="2018-09-13T10:42:00Z">
        <w:r w:rsidRPr="00C6316A">
          <w:rPr>
            <w:rFonts w:eastAsia="Times New Roman" w:cstheme="minorHAnsi"/>
            <w:lang w:eastAsia="da-DK"/>
          </w:rPr>
          <w:t>Won’t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Have </w:t>
        </w:r>
        <w:proofErr w:type="spellStart"/>
        <w:r w:rsidRPr="00C6316A">
          <w:rPr>
            <w:rFonts w:eastAsia="Times New Roman" w:cstheme="minorHAnsi"/>
            <w:lang w:eastAsia="da-DK"/>
          </w:rPr>
          <w:t>this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time</w:t>
        </w:r>
      </w:ins>
    </w:p>
    <w:p w14:paraId="5B20C85B" w14:textId="77777777" w:rsidR="00C6316A" w:rsidRPr="00C6316A" w:rsidRDefault="00C6316A" w:rsidP="00C6316A">
      <w:pPr>
        <w:spacing w:after="0"/>
        <w:ind w:firstLine="360"/>
        <w:rPr>
          <w:ins w:id="139" w:author="Duffy" w:date="2018-09-13T10:42:00Z"/>
          <w:rFonts w:eastAsia="Times New Roman" w:cstheme="minorHAnsi"/>
          <w:lang w:eastAsia="da-DK"/>
        </w:rPr>
      </w:pPr>
      <w:ins w:id="140" w:author="Duffy" w:date="2018-09-13T10:42:00Z">
        <w:r w:rsidRPr="00C6316A">
          <w:rPr>
            <w:rFonts w:eastAsia="Times New Roman" w:cstheme="minorHAnsi"/>
            <w:lang w:eastAsia="da-DK"/>
          </w:rPr>
          <w:t>Spillet vil ikke have flyvende enheder</w:t>
        </w:r>
      </w:ins>
    </w:p>
    <w:p w14:paraId="42D192EF" w14:textId="103120DA" w:rsidR="00671CEB" w:rsidDel="00C6316A" w:rsidRDefault="00C6316A" w:rsidP="00C6316A">
      <w:pPr>
        <w:rPr>
          <w:del w:id="141" w:author="Duffy" w:date="2018-09-13T10:41:00Z"/>
          <w:rFonts w:eastAsia="Times New Roman" w:cstheme="minorHAnsi"/>
          <w:lang w:eastAsia="da-DK"/>
        </w:rPr>
      </w:pPr>
      <w:ins w:id="142" w:author="Duffy" w:date="2018-09-13T10:42:00Z">
        <w:r w:rsidRPr="00C6316A">
          <w:rPr>
            <w:rFonts w:eastAsia="Times New Roman" w:cstheme="minorHAnsi"/>
            <w:lang w:eastAsia="da-DK"/>
          </w:rPr>
          <w:t>Spillet vil ikke have mulighed for at bygge på stien</w:t>
        </w:r>
      </w:ins>
      <w:del w:id="143" w:author="Duffy" w:date="2018-09-13T10:41:00Z">
        <w:r w:rsidR="00671CEB" w:rsidRPr="00C6316A" w:rsidDel="00C6316A">
          <w:rPr>
            <w:rFonts w:eastAsia="Times New Roman" w:cstheme="minorHAnsi"/>
            <w:lang w:eastAsia="da-DK"/>
          </w:rPr>
          <w:delText>MoSCoW</w:delText>
        </w:r>
      </w:del>
    </w:p>
    <w:p w14:paraId="47C5F8C0" w14:textId="10E4C860" w:rsidR="00C6316A" w:rsidRDefault="00C6316A">
      <w:pPr>
        <w:spacing w:after="0"/>
        <w:ind w:firstLine="360"/>
        <w:rPr>
          <w:ins w:id="144" w:author="Duffy" w:date="2018-09-13T10:46:00Z"/>
          <w:rFonts w:eastAsia="Times New Roman" w:cstheme="minorHAnsi"/>
          <w:lang w:eastAsia="da-DK"/>
        </w:rPr>
      </w:pPr>
    </w:p>
    <w:p w14:paraId="33E7D08F" w14:textId="5F38D4F0" w:rsidR="00C6316A" w:rsidRDefault="00C6316A">
      <w:pPr>
        <w:spacing w:after="0"/>
        <w:ind w:firstLine="360"/>
        <w:rPr>
          <w:ins w:id="145" w:author="Duffy" w:date="2018-09-13T10:46:00Z"/>
          <w:rFonts w:eastAsia="Times New Roman" w:cstheme="minorHAnsi"/>
          <w:lang w:eastAsia="da-DK"/>
        </w:rPr>
      </w:pPr>
    </w:p>
    <w:p w14:paraId="224DF6F9" w14:textId="77777777" w:rsidR="00C6316A" w:rsidRDefault="00C6316A">
      <w:pPr>
        <w:spacing w:after="0"/>
        <w:ind w:firstLine="360"/>
        <w:rPr>
          <w:ins w:id="146" w:author="Duffy" w:date="2018-09-13T10:46:00Z"/>
          <w:rFonts w:eastAsia="Times New Roman" w:cstheme="minorHAnsi"/>
          <w:lang w:eastAsia="da-DK"/>
        </w:rPr>
      </w:pPr>
    </w:p>
    <w:p w14:paraId="1AB0EAEC" w14:textId="77777777" w:rsidR="00C6316A" w:rsidRPr="00C6316A" w:rsidRDefault="00C6316A" w:rsidP="00C6316A">
      <w:pPr>
        <w:rPr>
          <w:ins w:id="147" w:author="Duffy" w:date="2018-09-13T10:46:00Z"/>
          <w:lang w:eastAsia="da-DK"/>
          <w:rPrChange w:id="148" w:author="Duffy" w:date="2018-09-13T10:46:00Z">
            <w:rPr>
              <w:ins w:id="149" w:author="Duffy" w:date="2018-09-13T10:46:00Z"/>
              <w:rFonts w:eastAsia="Times New Roman"/>
              <w:lang w:eastAsia="da-DK"/>
            </w:rPr>
          </w:rPrChange>
        </w:rPr>
        <w:pPrChange w:id="150" w:author="Duffy" w:date="2018-09-13T10:46:00Z">
          <w:pPr>
            <w:pStyle w:val="Titel"/>
          </w:pPr>
        </w:pPrChange>
      </w:pPr>
    </w:p>
    <w:p w14:paraId="024C5E35" w14:textId="77777777" w:rsidR="00C6316A" w:rsidRPr="00C6316A" w:rsidRDefault="00C6316A" w:rsidP="00C6316A">
      <w:pPr>
        <w:pStyle w:val="Overskrift2"/>
        <w:rPr>
          <w:ins w:id="151" w:author="Duffy" w:date="2018-09-13T10:46:00Z"/>
          <w:rFonts w:eastAsia="Times New Roman"/>
          <w:lang w:eastAsia="da-DK"/>
        </w:rPr>
        <w:pPrChange w:id="152" w:author="Duffy" w:date="2018-09-13T10:49:00Z">
          <w:pPr/>
        </w:pPrChange>
      </w:pPr>
      <w:ins w:id="153" w:author="Duffy" w:date="2018-09-13T10:46:00Z">
        <w:r w:rsidRPr="00C6316A">
          <w:rPr>
            <w:rFonts w:eastAsia="Times New Roman"/>
            <w:lang w:eastAsia="da-DK"/>
          </w:rPr>
          <w:t>FURPS:</w:t>
        </w:r>
      </w:ins>
    </w:p>
    <w:p w14:paraId="46C6BA8C" w14:textId="77777777" w:rsidR="00C6316A" w:rsidRPr="00C6316A" w:rsidRDefault="00C6316A" w:rsidP="00C6316A">
      <w:pPr>
        <w:pStyle w:val="Overskrift3"/>
        <w:rPr>
          <w:ins w:id="154" w:author="Duffy" w:date="2018-09-13T10:46:00Z"/>
          <w:rFonts w:eastAsia="Times New Roman"/>
          <w:lang w:eastAsia="da-DK"/>
        </w:rPr>
        <w:pPrChange w:id="155" w:author="Duffy" w:date="2018-09-13T10:49:00Z">
          <w:pPr/>
        </w:pPrChange>
      </w:pPr>
      <w:proofErr w:type="spellStart"/>
      <w:ins w:id="156" w:author="Duffy" w:date="2018-09-13T10:46:00Z">
        <w:r w:rsidRPr="00C6316A">
          <w:rPr>
            <w:rFonts w:eastAsia="Times New Roman"/>
            <w:lang w:eastAsia="da-DK"/>
          </w:rPr>
          <w:t>Functionality</w:t>
        </w:r>
        <w:proofErr w:type="spellEnd"/>
        <w:r w:rsidRPr="00C6316A">
          <w:rPr>
            <w:rFonts w:eastAsia="Times New Roman"/>
            <w:lang w:eastAsia="da-DK"/>
          </w:rPr>
          <w:t xml:space="preserve"> </w:t>
        </w:r>
      </w:ins>
    </w:p>
    <w:p w14:paraId="50EF558B" w14:textId="77777777" w:rsidR="00C6316A" w:rsidRPr="00C6316A" w:rsidRDefault="00C6316A" w:rsidP="00C6316A">
      <w:pPr>
        <w:rPr>
          <w:ins w:id="157" w:author="Duffy" w:date="2018-09-13T10:46:00Z"/>
          <w:rFonts w:eastAsia="Times New Roman" w:cstheme="minorHAnsi"/>
          <w:lang w:eastAsia="da-DK"/>
        </w:rPr>
      </w:pPr>
      <w:ins w:id="158" w:author="Duffy" w:date="2018-09-13T10:46:00Z">
        <w:r w:rsidRPr="00C6316A">
          <w:rPr>
            <w:rFonts w:eastAsia="Times New Roman" w:cstheme="minorHAnsi"/>
            <w:lang w:eastAsia="da-DK"/>
          </w:rPr>
          <w:t>Spillet skal have Mindst en bane</w:t>
        </w:r>
      </w:ins>
    </w:p>
    <w:p w14:paraId="08B18752" w14:textId="77777777" w:rsidR="00C6316A" w:rsidRPr="00C6316A" w:rsidRDefault="00C6316A" w:rsidP="00C6316A">
      <w:pPr>
        <w:rPr>
          <w:ins w:id="159" w:author="Duffy" w:date="2018-09-13T10:46:00Z"/>
          <w:rFonts w:eastAsia="Times New Roman" w:cstheme="minorHAnsi"/>
          <w:lang w:eastAsia="da-DK"/>
        </w:rPr>
      </w:pPr>
      <w:ins w:id="160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skal have single </w:t>
        </w:r>
        <w:proofErr w:type="gramStart"/>
        <w:r w:rsidRPr="00C6316A">
          <w:rPr>
            <w:rFonts w:eastAsia="Times New Roman" w:cstheme="minorHAnsi"/>
            <w:lang w:eastAsia="da-DK"/>
          </w:rPr>
          <w:t>player  mode</w:t>
        </w:r>
        <w:proofErr w:type="gram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1DA115C1" w14:textId="77777777" w:rsidR="00C6316A" w:rsidRPr="00C6316A" w:rsidRDefault="00C6316A" w:rsidP="00C6316A">
      <w:pPr>
        <w:rPr>
          <w:ins w:id="161" w:author="Duffy" w:date="2018-09-13T10:46:00Z"/>
          <w:rFonts w:eastAsia="Times New Roman" w:cstheme="minorHAnsi"/>
          <w:lang w:eastAsia="da-DK"/>
        </w:rPr>
      </w:pPr>
      <w:ins w:id="162" w:author="Duffy" w:date="2018-09-13T10:46:00Z">
        <w:r w:rsidRPr="00C6316A">
          <w:rPr>
            <w:rFonts w:eastAsia="Times New Roman" w:cstheme="minorHAnsi"/>
            <w:lang w:eastAsia="da-DK"/>
          </w:rPr>
          <w:t>Spillet skal have en fast sti/</w:t>
        </w:r>
        <w:proofErr w:type="spellStart"/>
        <w:r w:rsidRPr="00C6316A">
          <w:rPr>
            <w:rFonts w:eastAsia="Times New Roman" w:cstheme="minorHAnsi"/>
            <w:lang w:eastAsia="da-DK"/>
          </w:rPr>
          <w:t>path</w:t>
        </w:r>
        <w:proofErr w:type="spellEnd"/>
        <w:r w:rsidRPr="00C6316A">
          <w:rPr>
            <w:rFonts w:eastAsia="Times New Roman" w:cstheme="minorHAnsi"/>
            <w:lang w:eastAsia="da-DK"/>
          </w:rPr>
          <w:t>/rute, som enhederne kan gå.</w:t>
        </w:r>
      </w:ins>
    </w:p>
    <w:p w14:paraId="47CC5319" w14:textId="77777777" w:rsidR="00C6316A" w:rsidRPr="00C6316A" w:rsidRDefault="00C6316A" w:rsidP="00C6316A">
      <w:pPr>
        <w:rPr>
          <w:ins w:id="163" w:author="Duffy" w:date="2018-09-13T10:46:00Z"/>
          <w:rFonts w:eastAsia="Times New Roman" w:cstheme="minorHAnsi"/>
          <w:lang w:eastAsia="da-DK"/>
        </w:rPr>
      </w:pPr>
      <w:ins w:id="164" w:author="Duffy" w:date="2018-09-13T10:46:00Z">
        <w:r w:rsidRPr="00C6316A">
          <w:rPr>
            <w:rFonts w:eastAsia="Times New Roman" w:cstheme="minorHAnsi"/>
            <w:lang w:eastAsia="da-DK"/>
          </w:rPr>
          <w:t>Spillet skal have mindst en bølge/</w:t>
        </w:r>
        <w:proofErr w:type="spellStart"/>
        <w:r w:rsidRPr="00C6316A">
          <w:rPr>
            <w:rFonts w:eastAsia="Times New Roman" w:cstheme="minorHAnsi"/>
            <w:lang w:eastAsia="da-DK"/>
          </w:rPr>
          <w:t>Waves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af enheder/fjender/monster pr. bane. </w:t>
        </w:r>
      </w:ins>
    </w:p>
    <w:p w14:paraId="049CB296" w14:textId="77777777" w:rsidR="00C6316A" w:rsidRPr="00C6316A" w:rsidRDefault="00C6316A" w:rsidP="00C6316A">
      <w:pPr>
        <w:rPr>
          <w:ins w:id="165" w:author="Duffy" w:date="2018-09-13T10:46:00Z"/>
          <w:rFonts w:eastAsia="Times New Roman" w:cstheme="minorHAnsi"/>
          <w:lang w:eastAsia="da-DK"/>
        </w:rPr>
      </w:pPr>
      <w:ins w:id="166" w:author="Duffy" w:date="2018-09-13T10:46:00Z">
        <w:r w:rsidRPr="00C6316A">
          <w:rPr>
            <w:rFonts w:eastAsia="Times New Roman" w:cstheme="minorHAnsi"/>
            <w:lang w:eastAsia="da-DK"/>
          </w:rPr>
          <w:t>Spillet skal have minimum 2 typer enheder/monster.</w:t>
        </w:r>
      </w:ins>
    </w:p>
    <w:p w14:paraId="0A7BE96E" w14:textId="77777777" w:rsidR="00C6316A" w:rsidRPr="00C6316A" w:rsidRDefault="00C6316A" w:rsidP="00C6316A">
      <w:pPr>
        <w:rPr>
          <w:ins w:id="167" w:author="Duffy" w:date="2018-09-13T10:46:00Z"/>
          <w:rFonts w:eastAsia="Times New Roman" w:cstheme="minorHAnsi"/>
          <w:lang w:eastAsia="da-DK"/>
        </w:rPr>
      </w:pPr>
      <w:ins w:id="168" w:author="Duffy" w:date="2018-09-13T10:46:00Z">
        <w:r w:rsidRPr="00C6316A">
          <w:rPr>
            <w:rFonts w:eastAsia="Times New Roman" w:cstheme="minorHAnsi"/>
            <w:lang w:eastAsia="da-DK"/>
          </w:rPr>
          <w:t>Spillet skal have mindst 2 typer tårne</w:t>
        </w:r>
      </w:ins>
    </w:p>
    <w:p w14:paraId="4EB6D8A2" w14:textId="77777777" w:rsidR="00C6316A" w:rsidRPr="00C6316A" w:rsidRDefault="00C6316A" w:rsidP="00C6316A">
      <w:pPr>
        <w:rPr>
          <w:ins w:id="169" w:author="Duffy" w:date="2018-09-13T10:46:00Z"/>
          <w:rFonts w:eastAsia="Times New Roman" w:cstheme="minorHAnsi"/>
          <w:lang w:eastAsia="da-DK"/>
        </w:rPr>
      </w:pPr>
      <w:ins w:id="170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skal have mulighed for at købe tårne for en økonomisk enhed </w:t>
        </w:r>
      </w:ins>
    </w:p>
    <w:p w14:paraId="57A1971E" w14:textId="77777777" w:rsidR="00C6316A" w:rsidRPr="00C6316A" w:rsidRDefault="00C6316A" w:rsidP="00C6316A">
      <w:pPr>
        <w:rPr>
          <w:ins w:id="171" w:author="Duffy" w:date="2018-09-13T10:46:00Z"/>
          <w:rFonts w:eastAsia="Times New Roman" w:cstheme="minorHAnsi"/>
          <w:lang w:eastAsia="da-DK"/>
        </w:rPr>
      </w:pPr>
      <w:ins w:id="172" w:author="Duffy" w:date="2018-09-13T10:46:00Z">
        <w:r w:rsidRPr="00C6316A">
          <w:rPr>
            <w:rFonts w:eastAsia="Times New Roman" w:cstheme="minorHAnsi"/>
            <w:lang w:eastAsia="da-DK"/>
          </w:rPr>
          <w:t>Spiller skal have forsvarsenheder (Tårne) med forskellige angrebstyper.</w:t>
        </w:r>
      </w:ins>
    </w:p>
    <w:p w14:paraId="6D2F32B0" w14:textId="77777777" w:rsidR="00C6316A" w:rsidRPr="00C6316A" w:rsidRDefault="00C6316A" w:rsidP="00C6316A">
      <w:pPr>
        <w:rPr>
          <w:ins w:id="173" w:author="Duffy" w:date="2018-09-13T10:46:00Z"/>
          <w:rFonts w:eastAsia="Times New Roman" w:cstheme="minorHAnsi"/>
          <w:lang w:eastAsia="da-DK"/>
        </w:rPr>
      </w:pPr>
      <w:ins w:id="174" w:author="Duffy" w:date="2018-09-13T10:46:00Z">
        <w:r w:rsidRPr="00C6316A">
          <w:rPr>
            <w:rFonts w:eastAsia="Times New Roman" w:cstheme="minorHAnsi"/>
            <w:lang w:eastAsia="da-DK"/>
          </w:rPr>
          <w:t>Spiller skal have forsvarsenheder (Tårne) med forskellige rækkevidder</w:t>
        </w:r>
      </w:ins>
    </w:p>
    <w:p w14:paraId="46B86D24" w14:textId="77777777" w:rsidR="00C6316A" w:rsidRPr="00C6316A" w:rsidRDefault="00C6316A" w:rsidP="00C6316A">
      <w:pPr>
        <w:rPr>
          <w:ins w:id="175" w:author="Duffy" w:date="2018-09-13T10:46:00Z"/>
          <w:rFonts w:eastAsia="Times New Roman" w:cstheme="minorHAnsi"/>
          <w:lang w:eastAsia="da-DK"/>
        </w:rPr>
      </w:pPr>
      <w:ins w:id="176" w:author="Duffy" w:date="2018-09-13T10:46:00Z">
        <w:r w:rsidRPr="00C6316A">
          <w:rPr>
            <w:rFonts w:eastAsia="Times New Roman" w:cstheme="minorHAnsi"/>
            <w:lang w:eastAsia="da-DK"/>
          </w:rPr>
          <w:t>Spillet bør have en boss enhed.</w:t>
        </w:r>
      </w:ins>
    </w:p>
    <w:p w14:paraId="2C3FEACD" w14:textId="77777777" w:rsidR="00C6316A" w:rsidRPr="00C6316A" w:rsidRDefault="00C6316A" w:rsidP="00C6316A">
      <w:pPr>
        <w:rPr>
          <w:ins w:id="177" w:author="Duffy" w:date="2018-09-13T10:46:00Z"/>
          <w:rFonts w:eastAsia="Times New Roman" w:cstheme="minorHAnsi"/>
          <w:lang w:eastAsia="da-DK"/>
        </w:rPr>
      </w:pPr>
      <w:ins w:id="178" w:author="Duffy" w:date="2018-09-13T10:46:00Z">
        <w:r w:rsidRPr="00C6316A">
          <w:rPr>
            <w:rFonts w:eastAsia="Times New Roman" w:cstheme="minorHAnsi"/>
            <w:lang w:eastAsia="da-DK"/>
          </w:rPr>
          <w:t>Spillet bør have mulighed for at opgradere tårne.</w:t>
        </w:r>
      </w:ins>
    </w:p>
    <w:p w14:paraId="2B1F8374" w14:textId="77777777" w:rsidR="00C6316A" w:rsidRPr="00C6316A" w:rsidRDefault="00C6316A" w:rsidP="00C6316A">
      <w:pPr>
        <w:rPr>
          <w:ins w:id="179" w:author="Duffy" w:date="2018-09-13T10:46:00Z"/>
          <w:rFonts w:eastAsia="Times New Roman" w:cstheme="minorHAnsi"/>
          <w:lang w:eastAsia="da-DK"/>
        </w:rPr>
      </w:pPr>
      <w:ins w:id="180" w:author="Duffy" w:date="2018-09-13T10:46:00Z">
        <w:r w:rsidRPr="00C6316A">
          <w:rPr>
            <w:rFonts w:eastAsia="Times New Roman" w:cstheme="minorHAnsi"/>
            <w:lang w:eastAsia="da-DK"/>
          </w:rPr>
          <w:t>Spillet bør have enheder/monster der giver en økonomisk enhed ved deres endeligt.</w:t>
        </w:r>
      </w:ins>
    </w:p>
    <w:p w14:paraId="7302CFD4" w14:textId="77777777" w:rsidR="00C6316A" w:rsidRPr="00C6316A" w:rsidRDefault="00C6316A" w:rsidP="00C6316A">
      <w:pPr>
        <w:rPr>
          <w:ins w:id="181" w:author="Duffy" w:date="2018-09-13T10:46:00Z"/>
          <w:rFonts w:eastAsia="Times New Roman" w:cstheme="minorHAnsi"/>
          <w:lang w:eastAsia="da-DK"/>
        </w:rPr>
      </w:pPr>
      <w:ins w:id="182" w:author="Duffy" w:date="2018-09-13T10:46:00Z">
        <w:r w:rsidRPr="00C6316A">
          <w:rPr>
            <w:rFonts w:eastAsia="Times New Roman" w:cstheme="minorHAnsi"/>
            <w:lang w:eastAsia="da-DK"/>
          </w:rPr>
          <w:lastRenderedPageBreak/>
          <w:t>Spillet bør have mulighed for at sælge tårne.</w:t>
        </w:r>
      </w:ins>
    </w:p>
    <w:p w14:paraId="4DEBFE49" w14:textId="77777777" w:rsidR="00C6316A" w:rsidRPr="00C6316A" w:rsidRDefault="00C6316A" w:rsidP="00C6316A">
      <w:pPr>
        <w:rPr>
          <w:ins w:id="183" w:author="Duffy" w:date="2018-09-13T10:46:00Z"/>
          <w:rFonts w:eastAsia="Times New Roman" w:cstheme="minorHAnsi"/>
          <w:lang w:eastAsia="da-DK"/>
        </w:rPr>
      </w:pPr>
      <w:ins w:id="184" w:author="Duffy" w:date="2018-09-13T10:46:00Z">
        <w:r w:rsidRPr="00C6316A">
          <w:rPr>
            <w:rFonts w:eastAsia="Times New Roman" w:cstheme="minorHAnsi"/>
            <w:lang w:eastAsia="da-DK"/>
          </w:rPr>
          <w:t>Spillet bør have områder langs stien/</w:t>
        </w:r>
        <w:proofErr w:type="spellStart"/>
        <w:r w:rsidRPr="00C6316A">
          <w:rPr>
            <w:rFonts w:eastAsia="Times New Roman" w:cstheme="minorHAnsi"/>
            <w:lang w:eastAsia="da-DK"/>
          </w:rPr>
          <w:t>path</w:t>
        </w:r>
        <w:proofErr w:type="spellEnd"/>
        <w:r w:rsidRPr="00C6316A">
          <w:rPr>
            <w:rFonts w:eastAsia="Times New Roman" w:cstheme="minorHAnsi"/>
            <w:lang w:eastAsia="da-DK"/>
          </w:rPr>
          <w:t>, hvor forsvaret kan placeres</w:t>
        </w:r>
      </w:ins>
    </w:p>
    <w:p w14:paraId="7187238A" w14:textId="77777777" w:rsidR="00C6316A" w:rsidRPr="00C6316A" w:rsidRDefault="00C6316A" w:rsidP="00C6316A">
      <w:pPr>
        <w:rPr>
          <w:ins w:id="185" w:author="Duffy" w:date="2018-09-13T10:46:00Z"/>
          <w:rFonts w:eastAsia="Times New Roman" w:cstheme="minorHAnsi"/>
          <w:lang w:eastAsia="da-DK"/>
        </w:rPr>
      </w:pPr>
      <w:ins w:id="186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kunne have </w:t>
        </w:r>
        <w:proofErr w:type="spellStart"/>
        <w:r w:rsidRPr="00C6316A">
          <w:rPr>
            <w:rFonts w:eastAsia="Times New Roman" w:cstheme="minorHAnsi"/>
            <w:lang w:eastAsia="da-DK"/>
          </w:rPr>
          <w:t>pathfindning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ved brug af en algoritme som a*.</w:t>
        </w:r>
      </w:ins>
    </w:p>
    <w:p w14:paraId="686B49FC" w14:textId="77777777" w:rsidR="00C6316A" w:rsidRPr="00C6316A" w:rsidRDefault="00C6316A" w:rsidP="00C6316A">
      <w:pPr>
        <w:rPr>
          <w:ins w:id="187" w:author="Duffy" w:date="2018-09-13T10:46:00Z"/>
          <w:rFonts w:eastAsia="Times New Roman" w:cstheme="minorHAnsi"/>
          <w:lang w:eastAsia="da-DK"/>
        </w:rPr>
      </w:pPr>
      <w:ins w:id="188" w:author="Duffy" w:date="2018-09-13T10:46:00Z">
        <w:r w:rsidRPr="00C6316A">
          <w:rPr>
            <w:rFonts w:eastAsia="Times New Roman" w:cstheme="minorHAnsi"/>
            <w:lang w:eastAsia="da-DK"/>
          </w:rPr>
          <w:t>Spillet vil ikke have flyvende enheder</w:t>
        </w:r>
      </w:ins>
    </w:p>
    <w:p w14:paraId="77023544" w14:textId="77777777" w:rsidR="00C6316A" w:rsidRPr="00C6316A" w:rsidRDefault="00C6316A" w:rsidP="00C6316A">
      <w:pPr>
        <w:rPr>
          <w:ins w:id="189" w:author="Duffy" w:date="2018-09-13T10:46:00Z"/>
          <w:rFonts w:eastAsia="Times New Roman" w:cstheme="minorHAnsi"/>
          <w:lang w:eastAsia="da-DK"/>
        </w:rPr>
      </w:pPr>
      <w:ins w:id="190" w:author="Duffy" w:date="2018-09-13T10:46:00Z">
        <w:r w:rsidRPr="00C6316A">
          <w:rPr>
            <w:rFonts w:eastAsia="Times New Roman" w:cstheme="minorHAnsi"/>
            <w:lang w:eastAsia="da-DK"/>
          </w:rPr>
          <w:t>Spillet vil ikke have mulighed for at bygge på stien</w:t>
        </w:r>
      </w:ins>
    </w:p>
    <w:p w14:paraId="2AC2610C" w14:textId="77777777" w:rsidR="00C6316A" w:rsidRPr="00C6316A" w:rsidRDefault="00C6316A" w:rsidP="00C6316A">
      <w:pPr>
        <w:rPr>
          <w:ins w:id="191" w:author="Duffy" w:date="2018-09-13T10:46:00Z"/>
          <w:rFonts w:eastAsia="Times New Roman" w:cstheme="minorHAnsi"/>
          <w:lang w:eastAsia="da-DK"/>
        </w:rPr>
      </w:pPr>
      <w:ins w:id="192" w:author="Duffy" w:date="2018-09-13T10:46:00Z">
        <w:r w:rsidRPr="00C6316A">
          <w:rPr>
            <w:rFonts w:eastAsia="Times New Roman" w:cstheme="minorHAnsi"/>
            <w:lang w:eastAsia="da-DK"/>
          </w:rPr>
          <w:t>Spillet kunne have enheder med immunitet.</w:t>
        </w:r>
      </w:ins>
    </w:p>
    <w:p w14:paraId="7E11E033" w14:textId="77777777" w:rsidR="00C6316A" w:rsidRPr="00C6316A" w:rsidRDefault="00C6316A" w:rsidP="00C6316A">
      <w:pPr>
        <w:pStyle w:val="Overskrift3"/>
        <w:rPr>
          <w:ins w:id="193" w:author="Duffy" w:date="2018-09-13T10:46:00Z"/>
          <w:rFonts w:eastAsia="Times New Roman"/>
          <w:lang w:eastAsia="da-DK"/>
        </w:rPr>
        <w:pPrChange w:id="194" w:author="Duffy" w:date="2018-09-13T10:49:00Z">
          <w:pPr/>
        </w:pPrChange>
      </w:pPr>
      <w:proofErr w:type="spellStart"/>
      <w:ins w:id="195" w:author="Duffy" w:date="2018-09-13T10:46:00Z">
        <w:r w:rsidRPr="00C6316A">
          <w:rPr>
            <w:rFonts w:eastAsia="Times New Roman"/>
            <w:lang w:eastAsia="da-DK"/>
          </w:rPr>
          <w:t>Usability</w:t>
        </w:r>
        <w:proofErr w:type="spellEnd"/>
        <w:r w:rsidRPr="00C6316A">
          <w:rPr>
            <w:rFonts w:eastAsia="Times New Roman"/>
            <w:lang w:eastAsia="da-DK"/>
          </w:rPr>
          <w:t xml:space="preserve"> </w:t>
        </w:r>
      </w:ins>
    </w:p>
    <w:p w14:paraId="0ED2F260" w14:textId="77777777" w:rsidR="00C6316A" w:rsidRPr="00C6316A" w:rsidRDefault="00C6316A" w:rsidP="00C6316A">
      <w:pPr>
        <w:rPr>
          <w:ins w:id="196" w:author="Duffy" w:date="2018-09-13T10:46:00Z"/>
          <w:rFonts w:eastAsia="Times New Roman" w:cstheme="minorHAnsi"/>
          <w:lang w:eastAsia="da-DK"/>
        </w:rPr>
      </w:pPr>
      <w:ins w:id="197" w:author="Duffy" w:date="2018-09-13T10:46:00Z">
        <w:r w:rsidRPr="00C6316A">
          <w:rPr>
            <w:rFonts w:eastAsia="Times New Roman" w:cstheme="minorHAnsi"/>
            <w:lang w:eastAsia="da-DK"/>
          </w:rPr>
          <w:t>En burger bør på 5 min kunne logge sig ind.</w:t>
        </w:r>
      </w:ins>
    </w:p>
    <w:p w14:paraId="4DA90B71" w14:textId="77777777" w:rsidR="00C6316A" w:rsidRPr="00C6316A" w:rsidRDefault="00C6316A" w:rsidP="00C6316A">
      <w:pPr>
        <w:rPr>
          <w:ins w:id="198" w:author="Duffy" w:date="2018-09-13T10:46:00Z"/>
          <w:rFonts w:eastAsia="Times New Roman" w:cstheme="minorHAnsi"/>
          <w:lang w:eastAsia="da-DK"/>
        </w:rPr>
      </w:pPr>
      <w:ins w:id="199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skal </w:t>
        </w:r>
        <w:proofErr w:type="gramStart"/>
        <w:r w:rsidRPr="00C6316A">
          <w:rPr>
            <w:rFonts w:eastAsia="Times New Roman" w:cstheme="minorHAnsi"/>
            <w:lang w:eastAsia="da-DK"/>
          </w:rPr>
          <w:t>have  en</w:t>
        </w:r>
        <w:proofErr w:type="gramEnd"/>
        <w:r w:rsidRPr="00C6316A">
          <w:rPr>
            <w:rFonts w:eastAsia="Times New Roman" w:cstheme="minorHAnsi"/>
            <w:lang w:eastAsia="da-DK"/>
          </w:rPr>
          <w:t xml:space="preserve"> </w:t>
        </w:r>
        <w:proofErr w:type="spellStart"/>
        <w:r w:rsidRPr="00C6316A">
          <w:rPr>
            <w:rFonts w:eastAsia="Times New Roman" w:cstheme="minorHAnsi"/>
            <w:lang w:eastAsia="da-DK"/>
          </w:rPr>
          <w:t>frontend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i form af et website </w:t>
        </w:r>
      </w:ins>
    </w:p>
    <w:p w14:paraId="6928BB3A" w14:textId="77777777" w:rsidR="00C6316A" w:rsidRPr="00C6316A" w:rsidRDefault="00C6316A" w:rsidP="00C6316A">
      <w:pPr>
        <w:rPr>
          <w:ins w:id="200" w:author="Duffy" w:date="2018-09-13T10:46:00Z"/>
          <w:rFonts w:eastAsia="Times New Roman" w:cstheme="minorHAnsi"/>
          <w:lang w:eastAsia="da-DK"/>
        </w:rPr>
      </w:pPr>
      <w:ins w:id="201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skal have en ”guest” </w:t>
        </w:r>
        <w:proofErr w:type="spellStart"/>
        <w:r w:rsidRPr="00C6316A">
          <w:rPr>
            <w:rFonts w:eastAsia="Times New Roman" w:cstheme="minorHAnsi"/>
            <w:lang w:eastAsia="da-DK"/>
          </w:rPr>
          <w:t>account</w:t>
        </w:r>
        <w:proofErr w:type="spell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5AA37D5B" w14:textId="77777777" w:rsidR="00C6316A" w:rsidRPr="00C6316A" w:rsidRDefault="00C6316A" w:rsidP="00C6316A">
      <w:pPr>
        <w:rPr>
          <w:ins w:id="202" w:author="Duffy" w:date="2018-09-13T10:46:00Z"/>
          <w:rFonts w:eastAsia="Times New Roman" w:cstheme="minorHAnsi"/>
          <w:lang w:eastAsia="da-DK"/>
        </w:rPr>
      </w:pPr>
      <w:ins w:id="203" w:author="Duffy" w:date="2018-09-13T10:46:00Z">
        <w:r w:rsidRPr="00C6316A">
          <w:rPr>
            <w:rFonts w:eastAsia="Times New Roman" w:cstheme="minorHAnsi"/>
            <w:lang w:eastAsia="da-DK"/>
          </w:rPr>
          <w:t>Spillet bør have mulighed for at en person kan blive bruger af spillet. (login)</w:t>
        </w:r>
      </w:ins>
    </w:p>
    <w:p w14:paraId="4D0CEB5E" w14:textId="77777777" w:rsidR="00C6316A" w:rsidRPr="00C6316A" w:rsidRDefault="00C6316A" w:rsidP="00C6316A">
      <w:pPr>
        <w:pStyle w:val="Overskrift3"/>
        <w:rPr>
          <w:ins w:id="204" w:author="Duffy" w:date="2018-09-13T10:46:00Z"/>
          <w:rFonts w:eastAsia="Times New Roman"/>
          <w:lang w:eastAsia="da-DK"/>
        </w:rPr>
        <w:pPrChange w:id="205" w:author="Duffy" w:date="2018-09-13T10:49:00Z">
          <w:pPr/>
        </w:pPrChange>
      </w:pPr>
      <w:proofErr w:type="spellStart"/>
      <w:ins w:id="206" w:author="Duffy" w:date="2018-09-13T10:46:00Z">
        <w:r w:rsidRPr="00C6316A">
          <w:rPr>
            <w:rFonts w:eastAsia="Times New Roman"/>
            <w:lang w:eastAsia="da-DK"/>
          </w:rPr>
          <w:t>Reliability</w:t>
        </w:r>
        <w:proofErr w:type="spellEnd"/>
        <w:r w:rsidRPr="00C6316A">
          <w:rPr>
            <w:rFonts w:eastAsia="Times New Roman"/>
            <w:lang w:eastAsia="da-DK"/>
          </w:rPr>
          <w:t xml:space="preserve"> </w:t>
        </w:r>
      </w:ins>
    </w:p>
    <w:p w14:paraId="03AE50CA" w14:textId="77777777" w:rsidR="00C6316A" w:rsidRPr="00C6316A" w:rsidRDefault="00C6316A" w:rsidP="00C6316A">
      <w:pPr>
        <w:rPr>
          <w:ins w:id="207" w:author="Duffy" w:date="2018-09-13T10:46:00Z"/>
          <w:rFonts w:eastAsia="Times New Roman" w:cstheme="minorHAnsi"/>
          <w:lang w:eastAsia="da-DK"/>
        </w:rPr>
      </w:pPr>
      <w:ins w:id="208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skal have en fast </w:t>
        </w:r>
        <w:proofErr w:type="gramStart"/>
        <w:r w:rsidRPr="00C6316A">
          <w:rPr>
            <w:rFonts w:eastAsia="Times New Roman" w:cstheme="minorHAnsi"/>
            <w:lang w:eastAsia="da-DK"/>
          </w:rPr>
          <w:t>start kapital</w:t>
        </w:r>
        <w:proofErr w:type="gramEnd"/>
        <w:r w:rsidRPr="00C6316A">
          <w:rPr>
            <w:rFonts w:eastAsia="Times New Roman" w:cstheme="minorHAnsi"/>
            <w:lang w:eastAsia="da-DK"/>
          </w:rPr>
          <w:t>.</w:t>
        </w:r>
      </w:ins>
    </w:p>
    <w:p w14:paraId="515E0E7A" w14:textId="77777777" w:rsidR="00C6316A" w:rsidRPr="00C6316A" w:rsidRDefault="00C6316A" w:rsidP="00C6316A">
      <w:pPr>
        <w:pStyle w:val="Overskrift3"/>
        <w:rPr>
          <w:ins w:id="209" w:author="Duffy" w:date="2018-09-13T10:46:00Z"/>
          <w:rFonts w:eastAsia="Times New Roman"/>
          <w:lang w:eastAsia="da-DK"/>
        </w:rPr>
        <w:pPrChange w:id="210" w:author="Duffy" w:date="2018-09-13T10:49:00Z">
          <w:pPr/>
        </w:pPrChange>
      </w:pPr>
      <w:ins w:id="211" w:author="Duffy" w:date="2018-09-13T10:46:00Z">
        <w:r w:rsidRPr="00C6316A">
          <w:rPr>
            <w:rFonts w:eastAsia="Times New Roman"/>
            <w:lang w:eastAsia="da-DK"/>
          </w:rPr>
          <w:t xml:space="preserve">Performance </w:t>
        </w:r>
      </w:ins>
    </w:p>
    <w:p w14:paraId="205E47E6" w14:textId="77777777" w:rsidR="00C6316A" w:rsidRPr="00C6316A" w:rsidRDefault="00C6316A" w:rsidP="00C6316A">
      <w:pPr>
        <w:rPr>
          <w:ins w:id="212" w:author="Duffy" w:date="2018-09-13T10:46:00Z"/>
          <w:rFonts w:eastAsia="Times New Roman" w:cstheme="minorHAnsi"/>
          <w:lang w:eastAsia="da-DK"/>
        </w:rPr>
      </w:pPr>
      <w:ins w:id="213" w:author="Duffy" w:date="2018-09-13T10:46:00Z">
        <w:r w:rsidRPr="00C6316A">
          <w:rPr>
            <w:rFonts w:eastAsia="Times New Roman" w:cstheme="minorHAnsi"/>
            <w:lang w:eastAsia="da-DK"/>
          </w:rPr>
          <w:t>Spillet skal have en database der en holde styr på high score</w:t>
        </w:r>
      </w:ins>
    </w:p>
    <w:p w14:paraId="5BF8F368" w14:textId="77777777" w:rsidR="00C6316A" w:rsidRPr="00C6316A" w:rsidRDefault="00C6316A" w:rsidP="00C6316A">
      <w:pPr>
        <w:rPr>
          <w:ins w:id="214" w:author="Duffy" w:date="2018-09-13T10:46:00Z"/>
          <w:rFonts w:eastAsia="Times New Roman" w:cstheme="minorHAnsi"/>
          <w:lang w:eastAsia="da-DK"/>
        </w:rPr>
      </w:pPr>
      <w:ins w:id="215" w:author="Duffy" w:date="2018-09-13T10:46:00Z">
        <w:r w:rsidRPr="00C6316A">
          <w:rPr>
            <w:rFonts w:eastAsia="Times New Roman" w:cstheme="minorHAnsi"/>
            <w:lang w:eastAsia="da-DK"/>
          </w:rPr>
          <w:t>Spillet bør have at bruger kan se sin egen high score.</w:t>
        </w:r>
      </w:ins>
    </w:p>
    <w:p w14:paraId="789EC71A" w14:textId="77777777" w:rsidR="00C6316A" w:rsidRPr="00C6316A" w:rsidRDefault="00C6316A" w:rsidP="00C6316A">
      <w:pPr>
        <w:rPr>
          <w:ins w:id="216" w:author="Duffy" w:date="2018-09-13T10:46:00Z"/>
          <w:rFonts w:eastAsia="Times New Roman" w:cstheme="minorHAnsi"/>
          <w:lang w:eastAsia="da-DK"/>
        </w:rPr>
      </w:pPr>
      <w:ins w:id="217" w:author="Duffy" w:date="2018-09-13T10:46:00Z">
        <w:r w:rsidRPr="00C6316A">
          <w:rPr>
            <w:rFonts w:eastAsia="Times New Roman" w:cstheme="minorHAnsi"/>
            <w:lang w:eastAsia="da-DK"/>
          </w:rPr>
          <w:t>Spillet bør have at bruger kan se generel high score.</w:t>
        </w:r>
      </w:ins>
    </w:p>
    <w:p w14:paraId="7E4926FA" w14:textId="77777777" w:rsidR="00C6316A" w:rsidRPr="00C6316A" w:rsidRDefault="00C6316A" w:rsidP="00C6316A">
      <w:pPr>
        <w:rPr>
          <w:ins w:id="218" w:author="Duffy" w:date="2018-09-13T10:46:00Z"/>
          <w:rFonts w:eastAsia="Times New Roman" w:cstheme="minorHAnsi"/>
          <w:lang w:eastAsia="da-DK"/>
        </w:rPr>
      </w:pPr>
      <w:ins w:id="219" w:author="Duffy" w:date="2018-09-13T10:46:00Z">
        <w:r w:rsidRPr="00C6316A">
          <w:rPr>
            <w:rFonts w:eastAsia="Times New Roman" w:cstheme="minorHAnsi"/>
            <w:lang w:eastAsia="da-DK"/>
          </w:rPr>
          <w:t>Spillet kunne have mulighed for at skift hastighed på spilles forløb.</w:t>
        </w:r>
      </w:ins>
    </w:p>
    <w:p w14:paraId="576952CF" w14:textId="77777777" w:rsidR="00C6316A" w:rsidRPr="00C6316A" w:rsidRDefault="00C6316A" w:rsidP="00C6316A">
      <w:pPr>
        <w:rPr>
          <w:ins w:id="220" w:author="Duffy" w:date="2018-09-13T10:46:00Z"/>
          <w:rFonts w:eastAsia="Times New Roman" w:cstheme="minorHAnsi"/>
          <w:lang w:eastAsia="da-DK"/>
        </w:rPr>
      </w:pPr>
      <w:ins w:id="221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kunne have </w:t>
        </w:r>
        <w:proofErr w:type="spellStart"/>
        <w:r w:rsidRPr="00C6316A">
          <w:rPr>
            <w:rFonts w:eastAsia="Times New Roman" w:cstheme="minorHAnsi"/>
            <w:lang w:eastAsia="da-DK"/>
          </w:rPr>
          <w:t>muliti</w:t>
        </w:r>
        <w:proofErr w:type="spellEnd"/>
        <w:r w:rsidRPr="00C6316A">
          <w:rPr>
            <w:rFonts w:eastAsia="Times New Roman" w:cstheme="minorHAnsi"/>
            <w:lang w:eastAsia="da-DK"/>
          </w:rPr>
          <w:t xml:space="preserve"> player gameplay.</w:t>
        </w:r>
      </w:ins>
    </w:p>
    <w:p w14:paraId="7E9AB121" w14:textId="77777777" w:rsidR="00C6316A" w:rsidRPr="00C6316A" w:rsidRDefault="00C6316A" w:rsidP="00C6316A">
      <w:pPr>
        <w:rPr>
          <w:ins w:id="222" w:author="Duffy" w:date="2018-09-13T10:46:00Z"/>
          <w:rFonts w:eastAsia="Times New Roman" w:cstheme="minorHAnsi"/>
          <w:lang w:eastAsia="da-DK"/>
        </w:rPr>
      </w:pPr>
      <w:ins w:id="223" w:author="Duffy" w:date="2018-09-13T10:46:00Z">
        <w:r w:rsidRPr="00C6316A">
          <w:rPr>
            <w:rFonts w:eastAsia="Times New Roman" w:cstheme="minorHAnsi"/>
            <w:lang w:eastAsia="da-DK"/>
          </w:rPr>
          <w:t xml:space="preserve">Spillet kunne have enheder med forskellig </w:t>
        </w:r>
        <w:proofErr w:type="gramStart"/>
        <w:r w:rsidRPr="00C6316A">
          <w:rPr>
            <w:rFonts w:eastAsia="Times New Roman" w:cstheme="minorHAnsi"/>
            <w:lang w:eastAsia="da-DK"/>
          </w:rPr>
          <w:t>hastigheder .</w:t>
        </w:r>
        <w:proofErr w:type="gramEnd"/>
      </w:ins>
    </w:p>
    <w:p w14:paraId="0F8A2857" w14:textId="77777777" w:rsidR="00C6316A" w:rsidRPr="00C6316A" w:rsidRDefault="00C6316A" w:rsidP="00C6316A">
      <w:pPr>
        <w:pStyle w:val="Overskrift3"/>
        <w:rPr>
          <w:ins w:id="224" w:author="Duffy" w:date="2018-09-13T10:46:00Z"/>
          <w:rFonts w:eastAsia="Times New Roman"/>
          <w:lang w:eastAsia="da-DK"/>
        </w:rPr>
        <w:pPrChange w:id="225" w:author="Duffy" w:date="2018-09-13T10:49:00Z">
          <w:pPr/>
        </w:pPrChange>
      </w:pPr>
      <w:bookmarkStart w:id="226" w:name="_GoBack"/>
      <w:proofErr w:type="spellStart"/>
      <w:ins w:id="227" w:author="Duffy" w:date="2018-09-13T10:46:00Z">
        <w:r w:rsidRPr="00C6316A">
          <w:rPr>
            <w:rFonts w:eastAsia="Times New Roman"/>
            <w:lang w:eastAsia="da-DK"/>
          </w:rPr>
          <w:t>Supportability</w:t>
        </w:r>
        <w:proofErr w:type="spellEnd"/>
      </w:ins>
    </w:p>
    <w:bookmarkEnd w:id="226"/>
    <w:p w14:paraId="423A5411" w14:textId="77777777" w:rsidR="00C6316A" w:rsidRPr="00C6316A" w:rsidRDefault="00C6316A" w:rsidP="00C6316A">
      <w:pPr>
        <w:rPr>
          <w:ins w:id="228" w:author="Duffy" w:date="2018-09-13T10:46:00Z"/>
          <w:rFonts w:eastAsia="Times New Roman" w:cstheme="minorHAnsi"/>
          <w:lang w:eastAsia="da-DK"/>
        </w:rPr>
      </w:pPr>
    </w:p>
    <w:p w14:paraId="7CFEBB2E" w14:textId="7543057E" w:rsidR="00491B64" w:rsidRPr="00C6316A" w:rsidDel="00C6316A" w:rsidRDefault="00491B64" w:rsidP="00C6316A">
      <w:pPr>
        <w:pStyle w:val="Overskrift2"/>
        <w:rPr>
          <w:del w:id="229" w:author="Duffy" w:date="2018-09-13T10:41:00Z"/>
          <w:rFonts w:asciiTheme="minorHAnsi" w:eastAsia="Times New Roman" w:hAnsiTheme="minorHAnsi" w:cstheme="minorHAnsi"/>
          <w:lang w:eastAsia="da-DK"/>
          <w:rPrChange w:id="230" w:author="Duffy" w:date="2018-09-13T10:41:00Z">
            <w:rPr>
              <w:del w:id="231" w:author="Duffy" w:date="2018-09-13T10:41:00Z"/>
              <w:rFonts w:eastAsia="Times New Roman"/>
              <w:lang w:eastAsia="da-DK"/>
            </w:rPr>
          </w:rPrChange>
        </w:rPr>
        <w:pPrChange w:id="232" w:author="Duffy" w:date="2018-09-13T10:47:00Z">
          <w:pPr>
            <w:pStyle w:val="Overskrift2"/>
          </w:pPr>
        </w:pPrChange>
      </w:pPr>
      <w:del w:id="233" w:author="Duffy" w:date="2018-09-13T10:41:00Z">
        <w:r w:rsidRPr="00C6316A" w:rsidDel="00C6316A">
          <w:rPr>
            <w:rFonts w:asciiTheme="minorHAnsi" w:eastAsia="Times New Roman" w:hAnsiTheme="minorHAnsi" w:cstheme="minorHAnsi"/>
            <w:lang w:eastAsia="da-DK"/>
            <w:rPrChange w:id="234" w:author="Duffy" w:date="2018-09-13T10:41:00Z">
              <w:rPr>
                <w:rFonts w:eastAsia="Times New Roman"/>
                <w:lang w:eastAsia="da-DK"/>
              </w:rPr>
            </w:rPrChange>
          </w:rPr>
          <w:delText xml:space="preserve">Must have </w:delText>
        </w:r>
      </w:del>
    </w:p>
    <w:p w14:paraId="535FC42D" w14:textId="4B80A9E0" w:rsidR="00491B64" w:rsidRPr="00C6316A" w:rsidDel="00C6316A" w:rsidRDefault="00491B64" w:rsidP="00C6316A">
      <w:pPr>
        <w:shd w:val="clear" w:color="auto" w:fill="FFFFFF"/>
        <w:spacing w:beforeAutospacing="1" w:after="0" w:line="240" w:lineRule="auto"/>
        <w:rPr>
          <w:del w:id="235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36" w:author="Duffy" w:date="2018-09-13T10:41:00Z">
            <w:rPr>
              <w:del w:id="237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38" w:author="Duffy" w:date="2018-09-13T10:47:00Z">
          <w:pPr>
            <w:shd w:val="clear" w:color="auto" w:fill="FFFFFF"/>
            <w:spacing w:beforeAutospacing="1" w:after="0" w:line="240" w:lineRule="auto"/>
            <w:ind w:firstLine="360"/>
          </w:pPr>
        </w:pPrChange>
      </w:pPr>
      <w:bookmarkStart w:id="239" w:name="_Hlk524514897"/>
      <w:del w:id="240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41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42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24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Mindst en bane</w:delText>
        </w:r>
      </w:del>
    </w:p>
    <w:p w14:paraId="1BF5E4EA" w14:textId="0CCDEAD1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44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45" w:author="Duffy" w:date="2018-09-13T10:41:00Z">
            <w:rPr>
              <w:del w:id="246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47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248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49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50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25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en fast sti/path/rute, som enhederne kan gå.</w:delText>
        </w:r>
      </w:del>
    </w:p>
    <w:p w14:paraId="435BB46F" w14:textId="136FE178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52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53" w:author="Duffy" w:date="2018-09-13T10:41:00Z">
            <w:rPr>
              <w:del w:id="254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55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256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57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58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="000324A2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59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e</w:delText>
        </w:r>
        <w:r w:rsidR="00671CEB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60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n web side front</w:delText>
        </w:r>
      </w:del>
      <w:ins w:id="261" w:author="Tonni Lutze" w:date="2018-09-12T10:39:00Z">
        <w:del w:id="262" w:author="Duffy" w:date="2018-09-13T10:41:00Z">
          <w:r w:rsidR="00F837BE" w:rsidRPr="00C6316A" w:rsidDel="00C6316A">
            <w:rPr>
              <w:rFonts w:eastAsia="Times New Roman" w:cstheme="minorHAnsi"/>
              <w:bCs/>
              <w:color w:val="24292E"/>
              <w:sz w:val="24"/>
              <w:szCs w:val="24"/>
              <w:lang w:eastAsia="da-DK"/>
              <w:rPrChange w:id="263" w:author="Duffy" w:date="2018-09-13T10:41:00Z">
                <w:rPr>
                  <w:rFonts w:ascii="Segoe UI" w:eastAsia="Times New Roman" w:hAnsi="Segoe UI" w:cs="Segoe UI"/>
                  <w:bCs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 </w:delText>
          </w:r>
        </w:del>
      </w:ins>
      <w:ins w:id="264" w:author="Tonni Lutze" w:date="2018-09-12T10:40:00Z">
        <w:del w:id="265" w:author="Duffy" w:date="2018-09-13T10:41:00Z">
          <w:r w:rsidR="00F837BE" w:rsidRPr="00C6316A" w:rsidDel="00C6316A">
            <w:rPr>
              <w:rFonts w:eastAsia="Times New Roman" w:cstheme="minorHAnsi"/>
              <w:bCs/>
              <w:color w:val="24292E"/>
              <w:sz w:val="24"/>
              <w:szCs w:val="24"/>
              <w:lang w:eastAsia="da-DK"/>
              <w:rPrChange w:id="266" w:author="Duffy" w:date="2018-09-13T10:41:00Z">
                <w:rPr>
                  <w:rFonts w:ascii="Segoe UI" w:eastAsia="Times New Roman" w:hAnsi="Segoe UI" w:cs="Segoe UI"/>
                  <w:bCs/>
                  <w:color w:val="24292E"/>
                  <w:sz w:val="24"/>
                  <w:szCs w:val="24"/>
                  <w:lang w:eastAsia="da-DK"/>
                </w:rPr>
              </w:rPrChange>
            </w:rPr>
            <w:delText>en frontend i form af et website</w:delText>
          </w:r>
        </w:del>
      </w:ins>
      <w:del w:id="267" w:author="Duffy" w:date="2018-09-13T10:41:00Z">
        <w:r w:rsidR="00671CEB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68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(ved ikke helt hvordan dette skal skrives)</w:delText>
        </w:r>
      </w:del>
    </w:p>
    <w:p w14:paraId="3025CE7B" w14:textId="4369A0D5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69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70" w:author="Duffy" w:date="2018-09-13T10:41:00Z">
            <w:rPr>
              <w:del w:id="271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72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273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74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75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27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mindst en bølge/Waves af enheder/fjen</w:delText>
        </w:r>
      </w:del>
      <w:ins w:id="277" w:author="Tonni Lutze" w:date="2018-09-12T10:40:00Z">
        <w:del w:id="278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279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d</w:delText>
          </w:r>
        </w:del>
      </w:ins>
      <w:del w:id="280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28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er/monster pr. bane. </w:delText>
        </w:r>
      </w:del>
    </w:p>
    <w:p w14:paraId="356F1B74" w14:textId="3188B39F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82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83" w:author="Duffy" w:date="2018-09-13T10:41:00Z">
            <w:rPr>
              <w:del w:id="284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85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286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87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88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89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minimum 2 typer enheder/monster.</w:delText>
        </w:r>
      </w:del>
    </w:p>
    <w:p w14:paraId="027CF1A8" w14:textId="6FED4745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90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91" w:author="Duffy" w:date="2018-09-13T10:41:00Z">
            <w:rPr>
              <w:del w:id="292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293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294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95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296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297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mindst 2 typer tårne</w:delText>
        </w:r>
      </w:del>
    </w:p>
    <w:p w14:paraId="0E4F7C92" w14:textId="04C7B5C7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29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299" w:author="Duffy" w:date="2018-09-13T10:41:00Z">
            <w:rPr>
              <w:del w:id="30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30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302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03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04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05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single player mulighed</w:delText>
        </w:r>
      </w:del>
      <w:ins w:id="306" w:author="Tonni Lutze" w:date="2018-09-12T10:41:00Z">
        <w:del w:id="307" w:author="Duffy" w:date="2018-09-13T10:41:00Z">
          <w:r w:rsidR="00F837BE" w:rsidRPr="00C6316A" w:rsidDel="00C6316A">
            <w:rPr>
              <w:rFonts w:eastAsia="Times New Roman" w:cstheme="minorHAnsi"/>
              <w:bCs/>
              <w:color w:val="24292E"/>
              <w:sz w:val="24"/>
              <w:szCs w:val="24"/>
              <w:lang w:eastAsia="da-DK"/>
              <w:rPrChange w:id="308" w:author="Duffy" w:date="2018-09-13T10:41:00Z">
                <w:rPr>
                  <w:rFonts w:ascii="Segoe UI" w:eastAsia="Times New Roman" w:hAnsi="Segoe UI" w:cs="Segoe UI"/>
                  <w:bCs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 mode</w:delText>
          </w:r>
        </w:del>
      </w:ins>
      <w:del w:id="309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10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.</w:delText>
        </w:r>
      </w:del>
    </w:p>
    <w:p w14:paraId="1A6AABE9" w14:textId="3CDAC5D9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311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312" w:author="Duffy" w:date="2018-09-13T10:41:00Z">
            <w:rPr>
              <w:del w:id="313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314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315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16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17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 </w:delText>
        </w:r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18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en database der en holde styr på high scor</w:delText>
        </w:r>
      </w:del>
      <w:ins w:id="319" w:author="Tonni Lutze" w:date="2018-09-12T10:41:00Z">
        <w:del w:id="320" w:author="Duffy" w:date="2018-09-13T10:41:00Z">
          <w:r w:rsidR="00F837BE" w:rsidRPr="00C6316A" w:rsidDel="00C6316A">
            <w:rPr>
              <w:rFonts w:eastAsia="Times New Roman" w:cstheme="minorHAnsi"/>
              <w:bCs/>
              <w:color w:val="24292E"/>
              <w:sz w:val="24"/>
              <w:szCs w:val="24"/>
              <w:lang w:eastAsia="da-DK"/>
              <w:rPrChange w:id="321" w:author="Duffy" w:date="2018-09-13T10:41:00Z">
                <w:rPr>
                  <w:rFonts w:ascii="Segoe UI" w:eastAsia="Times New Roman" w:hAnsi="Segoe UI" w:cs="Segoe UI"/>
                  <w:bCs/>
                  <w:color w:val="24292E"/>
                  <w:sz w:val="24"/>
                  <w:szCs w:val="24"/>
                  <w:lang w:eastAsia="da-DK"/>
                </w:rPr>
              </w:rPrChange>
            </w:rPr>
            <w:delText>e</w:delText>
          </w:r>
        </w:del>
      </w:ins>
      <w:del w:id="322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23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</w:del>
    </w:p>
    <w:p w14:paraId="0951BCF9" w14:textId="11BD4AD2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324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325" w:author="Duffy" w:date="2018-09-13T10:41:00Z">
            <w:rPr>
              <w:del w:id="326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327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328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29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30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</w:delText>
        </w:r>
        <w:r w:rsidR="000324A2"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31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32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mulighed for at købe tårne for </w:delText>
        </w:r>
      </w:del>
      <w:ins w:id="333" w:author="Tonni Lutze" w:date="2018-09-12T10:42:00Z">
        <w:del w:id="334" w:author="Duffy" w:date="2018-09-13T10:41:00Z">
          <w:r w:rsidR="00F837BE" w:rsidRPr="00C6316A" w:rsidDel="00C6316A">
            <w:rPr>
              <w:rFonts w:eastAsia="Times New Roman" w:cstheme="minorHAnsi"/>
              <w:bCs/>
              <w:color w:val="24292E"/>
              <w:sz w:val="24"/>
              <w:szCs w:val="24"/>
              <w:lang w:eastAsia="da-DK"/>
              <w:rPrChange w:id="335" w:author="Duffy" w:date="2018-09-13T10:41:00Z">
                <w:rPr>
                  <w:rFonts w:ascii="Segoe UI" w:eastAsia="Times New Roman" w:hAnsi="Segoe UI" w:cs="Segoe UI"/>
                  <w:bCs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en økonomisk enhed </w:delText>
          </w:r>
        </w:del>
      </w:ins>
      <w:del w:id="336" w:author="Duffy" w:date="2018-09-13T10:41:00Z">
        <w:r w:rsidR="000324A2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37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guld</w:delText>
        </w:r>
      </w:del>
    </w:p>
    <w:p w14:paraId="1FCB6032" w14:textId="61F6D285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33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339" w:author="Duffy" w:date="2018-09-13T10:41:00Z">
            <w:rPr>
              <w:del w:id="34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34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342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43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44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</w:delText>
        </w:r>
        <w:r w:rsidR="000324A2"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45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46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en fast start kapital</w:delText>
        </w:r>
        <w:r w:rsidR="00671CEB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47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.</w:delText>
        </w:r>
      </w:del>
    </w:p>
    <w:p w14:paraId="5836196E" w14:textId="049863C4" w:rsidR="00491B64" w:rsidRPr="00C6316A" w:rsidDel="00C6316A" w:rsidRDefault="00491B64" w:rsidP="00C6316A">
      <w:pPr>
        <w:shd w:val="clear" w:color="auto" w:fill="FFFFFF"/>
        <w:spacing w:after="0" w:line="240" w:lineRule="auto"/>
        <w:rPr>
          <w:ins w:id="348" w:author="Tonni Lutze" w:date="2018-09-12T10:58:00Z"/>
          <w:del w:id="349" w:author="Duffy" w:date="2018-09-13T10:41:00Z"/>
          <w:rFonts w:eastAsia="Times New Roman" w:cstheme="minorHAnsi"/>
          <w:bCs/>
          <w:color w:val="24292E"/>
          <w:sz w:val="24"/>
          <w:szCs w:val="24"/>
          <w:lang w:eastAsia="da-DK"/>
          <w:rPrChange w:id="350" w:author="Duffy" w:date="2018-09-13T10:41:00Z">
            <w:rPr>
              <w:ins w:id="351" w:author="Tonni Lutze" w:date="2018-09-12T10:58:00Z"/>
              <w:del w:id="352" w:author="Duffy" w:date="2018-09-13T10:41:00Z"/>
              <w:rFonts w:ascii="Segoe UI" w:eastAsia="Times New Roman" w:hAnsi="Segoe UI" w:cs="Segoe UI"/>
              <w:bCs/>
              <w:color w:val="24292E"/>
              <w:sz w:val="24"/>
              <w:szCs w:val="24"/>
              <w:lang w:eastAsia="da-DK"/>
            </w:rPr>
          </w:rPrChange>
        </w:rPr>
        <w:pPrChange w:id="353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354" w:author="Duffy" w:date="2018-09-13T10:41:00Z">
        <w:r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55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Spillet</w:delText>
        </w:r>
        <w:r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56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skal have</w:delText>
        </w:r>
        <w:r w:rsidR="000324A2" w:rsidRPr="00C6316A" w:rsidDel="00C6316A">
          <w:rPr>
            <w:rFonts w:eastAsia="Times New Roman" w:cstheme="minorHAnsi"/>
            <w:b/>
            <w:bCs/>
            <w:color w:val="24292E"/>
            <w:sz w:val="24"/>
            <w:szCs w:val="24"/>
            <w:lang w:eastAsia="da-DK"/>
            <w:rPrChange w:id="357" w:author="Duffy" w:date="2018-09-13T10:41:00Z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58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en ”guest” account</w:delText>
        </w:r>
        <w:r w:rsidR="00671CEB" w:rsidRPr="00C6316A" w:rsidDel="00C6316A">
          <w:rPr>
            <w:rFonts w:eastAsia="Times New Roman" w:cstheme="minorHAnsi"/>
            <w:bCs/>
            <w:color w:val="24292E"/>
            <w:sz w:val="24"/>
            <w:szCs w:val="24"/>
            <w:lang w:eastAsia="da-DK"/>
            <w:rPrChange w:id="359" w:author="Duffy" w:date="2018-09-13T10:41:00Z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eastAsia="da-DK"/>
              </w:rPr>
            </w:rPrChange>
          </w:rPr>
          <w:delText>.</w:delText>
        </w:r>
      </w:del>
    </w:p>
    <w:p w14:paraId="2E7A84CD" w14:textId="2E79C3AB" w:rsidR="000B4790" w:rsidRPr="00C6316A" w:rsidDel="00C6316A" w:rsidRDefault="000B4790" w:rsidP="00C6316A">
      <w:pPr>
        <w:shd w:val="clear" w:color="auto" w:fill="FFFFFF"/>
        <w:spacing w:after="0" w:line="240" w:lineRule="auto"/>
        <w:rPr>
          <w:ins w:id="360" w:author="Tonni Lutze" w:date="2018-09-12T11:02:00Z"/>
          <w:del w:id="361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362" w:author="Duffy" w:date="2018-09-13T10:41:00Z">
            <w:rPr>
              <w:ins w:id="363" w:author="Tonni Lutze" w:date="2018-09-12T11:02:00Z"/>
              <w:del w:id="364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365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ins w:id="366" w:author="Tonni Lutze" w:date="2018-09-12T11:02:00Z">
        <w:del w:id="367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68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Spiller </w:delText>
          </w:r>
          <w:r w:rsidRPr="00C6316A" w:rsidDel="00C6316A">
            <w:rPr>
              <w:rFonts w:eastAsia="Times New Roman" w:cstheme="minorHAnsi"/>
              <w:b/>
              <w:color w:val="24292E"/>
              <w:sz w:val="24"/>
              <w:szCs w:val="24"/>
              <w:lang w:eastAsia="da-DK"/>
              <w:rPrChange w:id="369" w:author="Duffy" w:date="2018-09-13T10:41:00Z">
                <w:rPr>
                  <w:rFonts w:ascii="Segoe UI" w:eastAsia="Times New Roman" w:hAnsi="Segoe UI" w:cs="Segoe UI"/>
                  <w:b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skal have </w:delText>
          </w:r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70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forsvarsenheder (Tårne) med forskellige angrebstyper.</w:delText>
          </w:r>
        </w:del>
      </w:ins>
    </w:p>
    <w:p w14:paraId="2D457F45" w14:textId="53109456" w:rsidR="000B4790" w:rsidRPr="00C6316A" w:rsidDel="00C6316A" w:rsidRDefault="000B4790" w:rsidP="00C6316A">
      <w:pPr>
        <w:shd w:val="clear" w:color="auto" w:fill="FFFFFF"/>
        <w:spacing w:after="0" w:line="240" w:lineRule="auto"/>
        <w:rPr>
          <w:ins w:id="371" w:author="Tonni Lutze" w:date="2018-09-12T11:02:00Z"/>
          <w:del w:id="372" w:author="Duffy" w:date="2018-09-13T10:41:00Z"/>
          <w:rFonts w:eastAsia="Times New Roman" w:cstheme="minorHAnsi"/>
          <w:b/>
          <w:bCs/>
          <w:color w:val="24292E"/>
          <w:sz w:val="24"/>
          <w:szCs w:val="24"/>
          <w:lang w:eastAsia="da-DK"/>
          <w:rPrChange w:id="373" w:author="Duffy" w:date="2018-09-13T10:41:00Z">
            <w:rPr>
              <w:ins w:id="374" w:author="Tonni Lutze" w:date="2018-09-12T11:02:00Z"/>
              <w:del w:id="375" w:author="Duffy" w:date="2018-09-13T10:41:00Z"/>
              <w:rFonts w:ascii="Segoe UI" w:eastAsia="Times New Roman" w:hAnsi="Segoe UI" w:cs="Segoe UI"/>
              <w:b/>
              <w:bCs/>
              <w:color w:val="24292E"/>
              <w:sz w:val="24"/>
              <w:szCs w:val="24"/>
              <w:lang w:eastAsia="da-DK"/>
            </w:rPr>
          </w:rPrChange>
        </w:rPr>
        <w:pPrChange w:id="376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ins w:id="377" w:author="Tonni Lutze" w:date="2018-09-12T11:02:00Z">
        <w:del w:id="378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79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Spiller </w:delText>
          </w:r>
          <w:r w:rsidRPr="00C6316A" w:rsidDel="00C6316A">
            <w:rPr>
              <w:rFonts w:eastAsia="Times New Roman" w:cstheme="minorHAnsi"/>
              <w:b/>
              <w:color w:val="24292E"/>
              <w:sz w:val="24"/>
              <w:szCs w:val="24"/>
              <w:lang w:eastAsia="da-DK"/>
              <w:rPrChange w:id="380" w:author="Duffy" w:date="2018-09-13T10:41:00Z">
                <w:rPr>
                  <w:rFonts w:ascii="Segoe UI" w:eastAsia="Times New Roman" w:hAnsi="Segoe UI" w:cs="Segoe UI"/>
                  <w:b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skal have </w:delText>
          </w:r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81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forsvarsenheder (Tårne) med forskellige r</w:delText>
          </w:r>
        </w:del>
      </w:ins>
      <w:ins w:id="382" w:author="Tonni Lutze" w:date="2018-09-12T11:03:00Z">
        <w:del w:id="383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84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æ</w:delText>
          </w:r>
        </w:del>
      </w:ins>
      <w:ins w:id="385" w:author="Tonni Lutze" w:date="2018-09-12T11:02:00Z">
        <w:del w:id="386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87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kk</w:delText>
          </w:r>
        </w:del>
      </w:ins>
      <w:ins w:id="388" w:author="Tonni Lutze" w:date="2018-09-12T11:03:00Z">
        <w:del w:id="389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390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evidder.</w:delText>
          </w:r>
        </w:del>
      </w:ins>
    </w:p>
    <w:p w14:paraId="5E3048E4" w14:textId="3E178F78" w:rsidR="000B4790" w:rsidRPr="00C6316A" w:rsidDel="00C6316A" w:rsidRDefault="000B4790" w:rsidP="00C6316A">
      <w:pPr>
        <w:shd w:val="clear" w:color="auto" w:fill="FFFFFF"/>
        <w:spacing w:after="0" w:line="240" w:lineRule="auto"/>
        <w:rPr>
          <w:del w:id="391" w:author="Duffy" w:date="2018-09-13T10:41:00Z"/>
          <w:rFonts w:eastAsia="Times New Roman" w:cstheme="minorHAnsi"/>
          <w:b/>
          <w:bCs/>
          <w:color w:val="24292E"/>
          <w:sz w:val="24"/>
          <w:szCs w:val="24"/>
          <w:lang w:eastAsia="da-DK"/>
          <w:rPrChange w:id="392" w:author="Duffy" w:date="2018-09-13T10:41:00Z">
            <w:rPr>
              <w:del w:id="393" w:author="Duffy" w:date="2018-09-13T10:41:00Z"/>
              <w:rFonts w:ascii="Segoe UI" w:eastAsia="Times New Roman" w:hAnsi="Segoe UI" w:cs="Segoe UI"/>
              <w:b/>
              <w:bCs/>
              <w:color w:val="24292E"/>
              <w:sz w:val="24"/>
              <w:szCs w:val="24"/>
              <w:lang w:eastAsia="da-DK"/>
            </w:rPr>
          </w:rPrChange>
        </w:rPr>
        <w:pPrChange w:id="394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</w:p>
    <w:p w14:paraId="7D692FF6" w14:textId="5D0FD25E" w:rsidR="00491B64" w:rsidRPr="00C6316A" w:rsidDel="00C6316A" w:rsidRDefault="00491B64" w:rsidP="00C6316A">
      <w:pPr>
        <w:pStyle w:val="Overskrift2"/>
        <w:rPr>
          <w:del w:id="395" w:author="Duffy" w:date="2018-09-13T10:41:00Z"/>
          <w:rFonts w:asciiTheme="minorHAnsi" w:eastAsia="Times New Roman" w:hAnsiTheme="minorHAnsi" w:cstheme="minorHAnsi"/>
          <w:lang w:eastAsia="da-DK"/>
          <w:rPrChange w:id="396" w:author="Duffy" w:date="2018-09-13T10:41:00Z">
            <w:rPr>
              <w:del w:id="397" w:author="Duffy" w:date="2018-09-13T10:41:00Z"/>
              <w:rFonts w:eastAsia="Times New Roman"/>
              <w:lang w:eastAsia="da-DK"/>
            </w:rPr>
          </w:rPrChange>
        </w:rPr>
        <w:pPrChange w:id="398" w:author="Duffy" w:date="2018-09-13T10:47:00Z">
          <w:pPr>
            <w:pStyle w:val="Overskrift2"/>
          </w:pPr>
        </w:pPrChange>
      </w:pPr>
      <w:del w:id="399" w:author="Duffy" w:date="2018-09-13T10:41:00Z">
        <w:r w:rsidRPr="00C6316A" w:rsidDel="00C6316A">
          <w:rPr>
            <w:rFonts w:asciiTheme="minorHAnsi" w:eastAsia="Times New Roman" w:hAnsiTheme="minorHAnsi" w:cstheme="minorHAnsi"/>
            <w:lang w:eastAsia="da-DK"/>
            <w:rPrChange w:id="400" w:author="Duffy" w:date="2018-09-13T10:41:00Z">
              <w:rPr>
                <w:rFonts w:eastAsia="Times New Roman"/>
                <w:lang w:eastAsia="da-DK"/>
              </w:rPr>
            </w:rPrChange>
          </w:rPr>
          <w:delText>Should Have</w:delText>
        </w:r>
      </w:del>
    </w:p>
    <w:p w14:paraId="4761E81A" w14:textId="7078D0F3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01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02" w:author="Duffy" w:date="2018-09-13T10:41:00Z">
            <w:rPr>
              <w:del w:id="403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04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05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0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07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08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en boss enhed.</w:delText>
        </w:r>
      </w:del>
    </w:p>
    <w:p w14:paraId="1212117A" w14:textId="0E17EA57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09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10" w:author="Duffy" w:date="2018-09-13T10:41:00Z">
            <w:rPr>
              <w:del w:id="411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12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13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1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15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1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mulighed for at opgradere tårne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17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.</w:delText>
        </w:r>
      </w:del>
    </w:p>
    <w:p w14:paraId="5A353B9A" w14:textId="2DF019DB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1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19" w:author="Duffy" w:date="2018-09-13T10:41:00Z">
            <w:rPr>
              <w:del w:id="42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2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22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2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24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bør have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25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mulighed for at</w:delText>
        </w:r>
      </w:del>
      <w:ins w:id="426" w:author="Tonni Lutze" w:date="2018-09-12T10:43:00Z">
        <w:del w:id="427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28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 en person kan</w:delText>
          </w:r>
        </w:del>
      </w:ins>
      <w:del w:id="429" w:author="Duffy" w:date="2018-09-13T10:41:00Z"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30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blive bruger af spillet.</w:delText>
        </w:r>
      </w:del>
      <w:ins w:id="431" w:author="Tonni Lutze" w:date="2018-09-12T10:43:00Z">
        <w:del w:id="432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33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 (login)</w:delText>
          </w:r>
        </w:del>
      </w:ins>
    </w:p>
    <w:p w14:paraId="473C6B52" w14:textId="123FAD33" w:rsidR="00491B64" w:rsidRPr="00C6316A" w:rsidDel="00C6316A" w:rsidRDefault="00491B64" w:rsidP="00C6316A">
      <w:pPr>
        <w:shd w:val="clear" w:color="auto" w:fill="FFFFFF"/>
        <w:spacing w:after="0" w:line="240" w:lineRule="auto"/>
        <w:rPr>
          <w:ins w:id="434" w:author="Tonni Lutze" w:date="2018-09-12T10:44:00Z"/>
          <w:del w:id="435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36" w:author="Duffy" w:date="2018-09-13T10:41:00Z">
            <w:rPr>
              <w:ins w:id="437" w:author="Tonni Lutze" w:date="2018-09-12T10:44:00Z"/>
              <w:del w:id="438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39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40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4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42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43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4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at bruger kan se sin egen high score.</w:delText>
        </w:r>
      </w:del>
    </w:p>
    <w:p w14:paraId="73EE0399" w14:textId="07AEC99E" w:rsidR="00F837BE" w:rsidRPr="00C6316A" w:rsidDel="00C6316A" w:rsidRDefault="00F837BE" w:rsidP="00C6316A">
      <w:pPr>
        <w:shd w:val="clear" w:color="auto" w:fill="FFFFFF"/>
        <w:spacing w:after="0" w:line="240" w:lineRule="auto"/>
        <w:rPr>
          <w:del w:id="445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46" w:author="Duffy" w:date="2018-09-13T10:41:00Z">
            <w:rPr>
              <w:del w:id="447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48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ins w:id="449" w:author="Tonni Lutze" w:date="2018-09-12T10:44:00Z">
        <w:del w:id="450" w:author="Duffy" w:date="2018-09-13T10:41:00Z"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51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Spillet </w:delText>
          </w:r>
          <w:r w:rsidRPr="00C6316A" w:rsidDel="00C6316A">
            <w:rPr>
              <w:rFonts w:eastAsia="Times New Roman" w:cstheme="minorHAnsi"/>
              <w:b/>
              <w:color w:val="24292E"/>
              <w:sz w:val="24"/>
              <w:szCs w:val="24"/>
              <w:lang w:eastAsia="da-DK"/>
              <w:rPrChange w:id="452" w:author="Duffy" w:date="2018-09-13T10:41:00Z">
                <w:rPr>
                  <w:rFonts w:ascii="Segoe UI" w:eastAsia="Times New Roman" w:hAnsi="Segoe UI" w:cs="Segoe UI"/>
                  <w:b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bør have </w:delText>
          </w:r>
          <w:r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53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at bruger kan se generel high score.</w:delText>
          </w:r>
        </w:del>
      </w:ins>
    </w:p>
    <w:p w14:paraId="0D0D0A7B" w14:textId="3F478A6C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54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55" w:author="Duffy" w:date="2018-09-13T10:41:00Z">
            <w:rPr>
              <w:del w:id="456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57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58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59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60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61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62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enheder/monster der giver </w:delText>
        </w:r>
      </w:del>
      <w:ins w:id="463" w:author="Tonni Lutze" w:date="2018-09-12T10:44:00Z">
        <w:del w:id="464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65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en økonomisk enhed </w:delText>
          </w:r>
        </w:del>
      </w:ins>
      <w:del w:id="466" w:author="Duffy" w:date="2018-09-13T10:41:00Z"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67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guld ved deres endeligt.</w:delText>
        </w:r>
      </w:del>
    </w:p>
    <w:p w14:paraId="4857DAF0" w14:textId="3B112AEB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6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69" w:author="Duffy" w:date="2018-09-13T10:41:00Z">
            <w:rPr>
              <w:del w:id="47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7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72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7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74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75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7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mulighed for at sælge tårne.</w:delText>
        </w:r>
      </w:del>
    </w:p>
    <w:p w14:paraId="6D770340" w14:textId="7B6B9DDD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477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78" w:author="Duffy" w:date="2018-09-13T10:41:00Z">
            <w:rPr>
              <w:del w:id="479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80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81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82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83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bør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484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85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områder langs stilen/path, hvor forsvaret kan placeres</w:delText>
        </w:r>
      </w:del>
    </w:p>
    <w:p w14:paraId="09C494D5" w14:textId="04213054" w:rsidR="000324A2" w:rsidRPr="00C6316A" w:rsidDel="00C6316A" w:rsidRDefault="000324A2" w:rsidP="00C6316A">
      <w:pPr>
        <w:shd w:val="clear" w:color="auto" w:fill="FFFFFF"/>
        <w:spacing w:after="0" w:line="240" w:lineRule="auto"/>
        <w:rPr>
          <w:del w:id="486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487" w:author="Duffy" w:date="2018-09-13T10:41:00Z">
            <w:rPr>
              <w:del w:id="488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489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490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49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bør have </w:delText>
        </w:r>
      </w:del>
      <w:ins w:id="492" w:author="Tonni Lutze" w:date="2018-09-12T10:45:00Z">
        <w:del w:id="493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94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>Skulle det måske i</w:delText>
          </w:r>
        </w:del>
      </w:ins>
      <w:ins w:id="495" w:author="Tonni Lutze" w:date="2018-09-12T10:46:00Z">
        <w:del w:id="496" w:author="Duffy" w:date="2018-09-13T10:41:00Z">
          <w:r w:rsidR="00F837BE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497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kke være en MUST have ? </w:delText>
          </w:r>
        </w:del>
      </w:ins>
    </w:p>
    <w:p w14:paraId="558E561E" w14:textId="404D12C0" w:rsidR="00491B64" w:rsidRPr="00C6316A" w:rsidDel="00C6316A" w:rsidRDefault="00491B64" w:rsidP="00C6316A">
      <w:pPr>
        <w:pStyle w:val="Overskrift2"/>
        <w:rPr>
          <w:del w:id="498" w:author="Duffy" w:date="2018-09-13T10:41:00Z"/>
          <w:rFonts w:asciiTheme="minorHAnsi" w:hAnsiTheme="minorHAnsi" w:cstheme="minorHAnsi"/>
          <w:rPrChange w:id="499" w:author="Duffy" w:date="2018-09-13T10:41:00Z">
            <w:rPr>
              <w:del w:id="500" w:author="Duffy" w:date="2018-09-13T10:41:00Z"/>
            </w:rPr>
          </w:rPrChange>
        </w:rPr>
        <w:pPrChange w:id="501" w:author="Duffy" w:date="2018-09-13T10:47:00Z">
          <w:pPr>
            <w:pStyle w:val="Overskrift2"/>
          </w:pPr>
        </w:pPrChange>
      </w:pPr>
      <w:del w:id="502" w:author="Duffy" w:date="2018-09-13T10:41:00Z">
        <w:r w:rsidRPr="00C6316A" w:rsidDel="00C6316A">
          <w:rPr>
            <w:rFonts w:asciiTheme="minorHAnsi" w:hAnsiTheme="minorHAnsi" w:cstheme="minorHAnsi"/>
            <w:rPrChange w:id="503" w:author="Duffy" w:date="2018-09-13T10:41:00Z">
              <w:rPr/>
            </w:rPrChange>
          </w:rPr>
          <w:delText>Could Have</w:delText>
        </w:r>
      </w:del>
    </w:p>
    <w:p w14:paraId="508A9337" w14:textId="1D5E0EB6" w:rsidR="007F35C5" w:rsidRPr="00C6316A" w:rsidDel="00C6316A" w:rsidRDefault="00491B64" w:rsidP="00C6316A">
      <w:pPr>
        <w:shd w:val="clear" w:color="auto" w:fill="FFFFFF"/>
        <w:spacing w:after="0" w:line="240" w:lineRule="auto"/>
        <w:rPr>
          <w:del w:id="504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05" w:author="Duffy" w:date="2018-09-13T10:41:00Z">
            <w:rPr>
              <w:del w:id="506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07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08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09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Spille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10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t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1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12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1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enheder med immunitet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1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.</w:delText>
        </w:r>
      </w:del>
    </w:p>
    <w:p w14:paraId="6F3E8868" w14:textId="3C671B5B" w:rsidR="00B14E1F" w:rsidRPr="00C6316A" w:rsidDel="00C6316A" w:rsidRDefault="00B14E1F" w:rsidP="00C6316A">
      <w:pPr>
        <w:shd w:val="clear" w:color="auto" w:fill="FFFFFF"/>
        <w:spacing w:after="0" w:line="240" w:lineRule="auto"/>
        <w:rPr>
          <w:ins w:id="515" w:author="Mette Christine Jacobsen" w:date="2018-09-12T11:22:00Z"/>
          <w:del w:id="516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17" w:author="Duffy" w:date="2018-09-13T10:41:00Z">
            <w:rPr>
              <w:ins w:id="518" w:author="Mette Christine Jacobsen" w:date="2018-09-12T11:22:00Z"/>
              <w:del w:id="519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20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</w:p>
    <w:p w14:paraId="4D03FF68" w14:textId="1453E8BD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521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22" w:author="Duffy" w:date="2018-09-13T10:41:00Z">
            <w:rPr>
              <w:del w:id="523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24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25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2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Spille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27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t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28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29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30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3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pathfindning </w:delText>
        </w:r>
      </w:del>
      <w:ins w:id="532" w:author="Tonni Lutze" w:date="2018-09-12T10:56:00Z">
        <w:del w:id="533" w:author="Duffy" w:date="2018-09-13T10:41:00Z">
          <w:r w:rsidR="007F35C5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534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ved brug af en </w:delText>
          </w:r>
        </w:del>
      </w:ins>
      <w:del w:id="535" w:author="Duffy" w:date="2018-09-13T10:41:00Z"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3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algoritme som a*.</w:delText>
        </w:r>
      </w:del>
    </w:p>
    <w:p w14:paraId="2D6A1BEA" w14:textId="2067F2DD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537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38" w:author="Duffy" w:date="2018-09-13T10:41:00Z">
            <w:rPr>
              <w:del w:id="539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40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41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42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Spille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4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t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4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45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46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47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muliti player gameplay.</w:delText>
        </w:r>
      </w:del>
    </w:p>
    <w:p w14:paraId="5ABD9F65" w14:textId="283ECE71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54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49" w:author="Duffy" w:date="2018-09-13T10:41:00Z">
            <w:rPr>
              <w:del w:id="55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5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52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5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Spille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5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t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55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56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57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58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mulighed for at skift hastighed på spilles forløb.</w:delText>
        </w:r>
      </w:del>
    </w:p>
    <w:p w14:paraId="3798D928" w14:textId="03C7DAEB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559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60" w:author="Duffy" w:date="2018-09-13T10:41:00Z">
            <w:rPr>
              <w:del w:id="561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62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63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6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Spille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65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t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66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67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  <w:r w:rsidR="000324A2"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68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 xml:space="preserve"> </w:delText>
        </w:r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69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>enheder med forskellig</w:delText>
        </w:r>
      </w:del>
      <w:ins w:id="570" w:author="Tonni Lutze" w:date="2018-09-12T10:57:00Z">
        <w:del w:id="571" w:author="Duffy" w:date="2018-09-13T10:41:00Z">
          <w:r w:rsidR="007F35C5" w:rsidRPr="00C6316A" w:rsidDel="00C6316A">
            <w:rPr>
              <w:rFonts w:eastAsia="Times New Roman" w:cstheme="minorHAnsi"/>
              <w:color w:val="24292E"/>
              <w:sz w:val="24"/>
              <w:szCs w:val="24"/>
              <w:lang w:eastAsia="da-DK"/>
              <w:rPrChange w:id="572" w:author="Duffy" w:date="2018-09-13T10:41:00Z">
                <w:rPr>
                  <w:rFonts w:ascii="Segoe UI" w:eastAsia="Times New Roman" w:hAnsi="Segoe UI" w:cs="Segoe UI"/>
                  <w:color w:val="24292E"/>
                  <w:sz w:val="24"/>
                  <w:szCs w:val="24"/>
                  <w:lang w:eastAsia="da-DK"/>
                </w:rPr>
              </w:rPrChange>
            </w:rPr>
            <w:delText xml:space="preserve"> hastigheder</w:delText>
          </w:r>
        </w:del>
      </w:ins>
      <w:del w:id="573" w:author="Duffy" w:date="2018-09-13T10:41:00Z">
        <w:r w:rsidR="000324A2"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74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fart.</w:delText>
        </w:r>
      </w:del>
    </w:p>
    <w:p w14:paraId="7DCFA9D8" w14:textId="49742270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575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76" w:author="Duffy" w:date="2018-09-13T10:41:00Z">
            <w:rPr>
              <w:del w:id="577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78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79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80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Spiller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81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kunne have</w:delText>
        </w:r>
      </w:del>
    </w:p>
    <w:p w14:paraId="22B3CD44" w14:textId="251C577B" w:rsidR="000324A2" w:rsidRPr="00C6316A" w:rsidDel="00C6316A" w:rsidRDefault="000324A2" w:rsidP="00C6316A">
      <w:pPr>
        <w:pStyle w:val="Overskrift2"/>
        <w:rPr>
          <w:del w:id="582" w:author="Duffy" w:date="2018-09-13T10:41:00Z"/>
          <w:rFonts w:asciiTheme="minorHAnsi" w:hAnsiTheme="minorHAnsi" w:cstheme="minorHAnsi"/>
          <w:rPrChange w:id="583" w:author="Duffy" w:date="2018-09-13T10:41:00Z">
            <w:rPr>
              <w:del w:id="584" w:author="Duffy" w:date="2018-09-13T10:41:00Z"/>
            </w:rPr>
          </w:rPrChange>
        </w:rPr>
        <w:pPrChange w:id="585" w:author="Duffy" w:date="2018-09-13T10:47:00Z">
          <w:pPr>
            <w:pStyle w:val="Overskrift2"/>
          </w:pPr>
        </w:pPrChange>
      </w:pPr>
      <w:del w:id="586" w:author="Duffy" w:date="2018-09-13T10:41:00Z">
        <w:r w:rsidRPr="00C6316A" w:rsidDel="00C6316A">
          <w:rPr>
            <w:rFonts w:asciiTheme="minorHAnsi" w:hAnsiTheme="minorHAnsi" w:cstheme="minorHAnsi"/>
            <w:rPrChange w:id="587" w:author="Duffy" w:date="2018-09-13T10:41:00Z">
              <w:rPr/>
            </w:rPrChange>
          </w:rPr>
          <w:delText>Won’t Have this time</w:delText>
        </w:r>
      </w:del>
    </w:p>
    <w:p w14:paraId="66D65EAD" w14:textId="56C24933" w:rsidR="00491B64" w:rsidRPr="00C6316A" w:rsidDel="00C6316A" w:rsidRDefault="000324A2" w:rsidP="00C6316A">
      <w:pPr>
        <w:shd w:val="clear" w:color="auto" w:fill="FFFFFF"/>
        <w:spacing w:after="0" w:line="240" w:lineRule="auto"/>
        <w:rPr>
          <w:del w:id="588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89" w:author="Duffy" w:date="2018-09-13T10:41:00Z">
            <w:rPr>
              <w:del w:id="590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91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592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9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vil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594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ikke have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595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flyvende enheder</w:delText>
        </w:r>
      </w:del>
    </w:p>
    <w:p w14:paraId="48FAFCCC" w14:textId="2F3AC488" w:rsidR="000324A2" w:rsidRPr="00C6316A" w:rsidDel="00C6316A" w:rsidRDefault="000324A2" w:rsidP="00C6316A">
      <w:pPr>
        <w:shd w:val="clear" w:color="auto" w:fill="FFFFFF"/>
        <w:spacing w:after="0" w:line="240" w:lineRule="auto"/>
        <w:rPr>
          <w:del w:id="596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597" w:author="Duffy" w:date="2018-09-13T10:41:00Z">
            <w:rPr>
              <w:del w:id="598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599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  <w:del w:id="600" w:author="Duffy" w:date="2018-09-13T10:41:00Z"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601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Spillet vil </w:delText>
        </w:r>
        <w:r w:rsidRPr="00C6316A" w:rsidDel="00C6316A">
          <w:rPr>
            <w:rFonts w:eastAsia="Times New Roman" w:cstheme="minorHAnsi"/>
            <w:b/>
            <w:color w:val="24292E"/>
            <w:sz w:val="24"/>
            <w:szCs w:val="24"/>
            <w:lang w:eastAsia="da-DK"/>
            <w:rPrChange w:id="602" w:author="Duffy" w:date="2018-09-13T10:41:00Z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da-DK"/>
              </w:rPr>
            </w:rPrChange>
          </w:rPr>
          <w:delText>ikke have</w:delText>
        </w:r>
        <w:r w:rsidRPr="00C6316A" w:rsidDel="00C6316A">
          <w:rPr>
            <w:rFonts w:eastAsia="Times New Roman" w:cstheme="minorHAnsi"/>
            <w:color w:val="24292E"/>
            <w:sz w:val="24"/>
            <w:szCs w:val="24"/>
            <w:lang w:eastAsia="da-DK"/>
            <w:rPrChange w:id="603" w:author="Duffy" w:date="2018-09-13T10:41:00Z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da-DK"/>
              </w:rPr>
            </w:rPrChange>
          </w:rPr>
          <w:delText xml:space="preserve"> mulighed for at bygge på stilen</w:delText>
        </w:r>
      </w:del>
    </w:p>
    <w:bookmarkEnd w:id="239"/>
    <w:p w14:paraId="5FC0F1CD" w14:textId="2ABD459F" w:rsidR="00491B64" w:rsidRPr="00C6316A" w:rsidDel="00C6316A" w:rsidRDefault="00491B64" w:rsidP="00C6316A">
      <w:pPr>
        <w:shd w:val="clear" w:color="auto" w:fill="FFFFFF"/>
        <w:spacing w:after="0" w:line="240" w:lineRule="auto"/>
        <w:rPr>
          <w:del w:id="604" w:author="Duffy" w:date="2018-09-13T10:41:00Z"/>
          <w:rFonts w:eastAsia="Times New Roman" w:cstheme="minorHAnsi"/>
          <w:color w:val="24292E"/>
          <w:sz w:val="24"/>
          <w:szCs w:val="24"/>
          <w:lang w:eastAsia="da-DK"/>
          <w:rPrChange w:id="605" w:author="Duffy" w:date="2018-09-13T10:41:00Z">
            <w:rPr>
              <w:del w:id="606" w:author="Duffy" w:date="2018-09-13T10:41:00Z"/>
              <w:rFonts w:ascii="Segoe UI" w:eastAsia="Times New Roman" w:hAnsi="Segoe UI" w:cs="Segoe UI"/>
              <w:color w:val="24292E"/>
              <w:sz w:val="24"/>
              <w:szCs w:val="24"/>
              <w:lang w:eastAsia="da-DK"/>
            </w:rPr>
          </w:rPrChange>
        </w:rPr>
        <w:pPrChange w:id="607" w:author="Duffy" w:date="2018-09-13T10:47:00Z">
          <w:pPr>
            <w:shd w:val="clear" w:color="auto" w:fill="FFFFFF"/>
            <w:spacing w:after="0" w:line="240" w:lineRule="auto"/>
            <w:ind w:left="360"/>
          </w:pPr>
        </w:pPrChange>
      </w:pPr>
    </w:p>
    <w:p w14:paraId="0809418F" w14:textId="77777777" w:rsidR="008F0456" w:rsidRPr="00C6316A" w:rsidRDefault="008F0456" w:rsidP="00C6316A">
      <w:pPr>
        <w:spacing w:after="0"/>
        <w:rPr>
          <w:rFonts w:cstheme="minorHAnsi"/>
        </w:rPr>
        <w:pPrChange w:id="608" w:author="Duffy" w:date="2018-09-13T10:47:00Z">
          <w:pPr>
            <w:spacing w:after="0"/>
          </w:pPr>
        </w:pPrChange>
      </w:pPr>
    </w:p>
    <w:sectPr w:rsidR="008F0456" w:rsidRPr="00C6316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66D13" w14:textId="77777777" w:rsidR="005C0DE3" w:rsidRDefault="005C0DE3" w:rsidP="00C6316A">
      <w:pPr>
        <w:spacing w:after="0" w:line="240" w:lineRule="auto"/>
      </w:pPr>
      <w:r>
        <w:separator/>
      </w:r>
    </w:p>
  </w:endnote>
  <w:endnote w:type="continuationSeparator" w:id="0">
    <w:p w14:paraId="2E3E484B" w14:textId="77777777" w:rsidR="005C0DE3" w:rsidRDefault="005C0DE3" w:rsidP="00C6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C075" w14:textId="77777777" w:rsidR="005C0DE3" w:rsidRDefault="005C0DE3" w:rsidP="00C6316A">
      <w:pPr>
        <w:spacing w:after="0" w:line="240" w:lineRule="auto"/>
      </w:pPr>
      <w:r>
        <w:separator/>
      </w:r>
    </w:p>
  </w:footnote>
  <w:footnote w:type="continuationSeparator" w:id="0">
    <w:p w14:paraId="615F2F27" w14:textId="77777777" w:rsidR="005C0DE3" w:rsidRDefault="005C0DE3" w:rsidP="00C6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FB3E4" w14:textId="77777777" w:rsidR="00C6316A" w:rsidRPr="00C6316A" w:rsidRDefault="00C6316A" w:rsidP="00C6316A">
    <w:pPr>
      <w:spacing w:after="0"/>
      <w:ind w:firstLine="360"/>
      <w:rPr>
        <w:ins w:id="609" w:author="Duffy" w:date="2018-09-13T10:42:00Z"/>
        <w:rFonts w:eastAsia="Times New Roman" w:cstheme="minorHAnsi"/>
        <w:lang w:eastAsia="da-DK"/>
      </w:rPr>
    </w:pPr>
    <w:ins w:id="610" w:author="Duffy" w:date="2018-09-13T10:42:00Z">
      <w:r w:rsidRPr="00C6316A">
        <w:rPr>
          <w:rFonts w:eastAsia="Times New Roman" w:cstheme="minorHAnsi"/>
          <w:lang w:eastAsia="da-DK"/>
        </w:rPr>
        <w:t xml:space="preserve">4.  Semesterprojekt:  Tower </w:t>
      </w:r>
      <w:proofErr w:type="spellStart"/>
      <w:r w:rsidRPr="00C6316A">
        <w:rPr>
          <w:rFonts w:eastAsia="Times New Roman" w:cstheme="minorHAnsi"/>
          <w:lang w:eastAsia="da-DK"/>
        </w:rPr>
        <w:t>Defence</w:t>
      </w:r>
      <w:proofErr w:type="spellEnd"/>
      <w:r w:rsidRPr="00C6316A">
        <w:rPr>
          <w:rFonts w:eastAsia="Times New Roman" w:cstheme="minorHAnsi"/>
          <w:lang w:eastAsia="da-DK"/>
        </w:rPr>
        <w:t>, ASE (Aarhus Universitet)</w:t>
      </w:r>
    </w:ins>
  </w:p>
  <w:p w14:paraId="76C50692" w14:textId="77777777" w:rsidR="00C6316A" w:rsidRPr="00C6316A" w:rsidRDefault="00C6316A" w:rsidP="00C6316A">
    <w:pPr>
      <w:spacing w:after="0"/>
      <w:ind w:firstLine="360"/>
      <w:rPr>
        <w:ins w:id="611" w:author="Duffy" w:date="2018-09-13T10:42:00Z"/>
        <w:rFonts w:eastAsia="Times New Roman" w:cstheme="minorHAnsi"/>
        <w:lang w:eastAsia="da-DK"/>
      </w:rPr>
    </w:pPr>
    <w:ins w:id="612" w:author="Duffy" w:date="2018-09-13T10:42:00Z">
      <w:r w:rsidRPr="00C6316A">
        <w:rPr>
          <w:rFonts w:eastAsia="Times New Roman" w:cstheme="minorHAnsi"/>
          <w:lang w:eastAsia="da-DK"/>
        </w:rPr>
        <w:t>Gruppe 7</w:t>
      </w:r>
    </w:ins>
  </w:p>
  <w:p w14:paraId="7F99F995" w14:textId="77777777" w:rsidR="00C6316A" w:rsidRPr="00C6316A" w:rsidRDefault="00C6316A" w:rsidP="00C6316A">
    <w:pPr>
      <w:spacing w:after="0"/>
      <w:ind w:firstLine="360"/>
      <w:rPr>
        <w:ins w:id="613" w:author="Duffy" w:date="2018-09-13T10:42:00Z"/>
        <w:rFonts w:eastAsia="Times New Roman" w:cstheme="minorHAnsi"/>
        <w:lang w:eastAsia="da-DK"/>
      </w:rPr>
    </w:pPr>
    <w:ins w:id="614" w:author="Duffy" w:date="2018-09-13T10:42:00Z">
      <w:r w:rsidRPr="00C6316A">
        <w:rPr>
          <w:rFonts w:eastAsia="Times New Roman" w:cstheme="minorHAnsi"/>
          <w:lang w:eastAsia="da-DK"/>
        </w:rPr>
        <w:t>September 13, 2018</w:t>
      </w:r>
    </w:ins>
  </w:p>
  <w:p w14:paraId="24E196CF" w14:textId="77777777" w:rsidR="00C6316A" w:rsidRDefault="00C6316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474"/>
    <w:multiLevelType w:val="multilevel"/>
    <w:tmpl w:val="EA32FD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ffy">
    <w15:presenceInfo w15:providerId="None" w15:userId="Duffy"/>
  </w15:person>
  <w15:person w15:author="Tonni Lutze">
    <w15:presenceInfo w15:providerId="Windows Live" w15:userId="74ee74243c9756c0"/>
  </w15:person>
  <w15:person w15:author="Mette Christine Jacobsen">
    <w15:presenceInfo w15:providerId="None" w15:userId="Mette Christine Jacob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4"/>
    <w:rsid w:val="000324A2"/>
    <w:rsid w:val="000B4790"/>
    <w:rsid w:val="00491B64"/>
    <w:rsid w:val="00594795"/>
    <w:rsid w:val="005C0DE3"/>
    <w:rsid w:val="00671CEB"/>
    <w:rsid w:val="007F35C5"/>
    <w:rsid w:val="008F0456"/>
    <w:rsid w:val="00B14E1F"/>
    <w:rsid w:val="00C6316A"/>
    <w:rsid w:val="00F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2401"/>
  <w15:chartTrackingRefBased/>
  <w15:docId w15:val="{E2A00237-A122-4D40-957B-6100FC3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3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link w:val="Overskrift4Tegn"/>
    <w:uiPriority w:val="9"/>
    <w:qFormat/>
    <w:rsid w:val="00491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91B6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491B64"/>
    <w:rPr>
      <w:rFonts w:ascii="Courier New" w:eastAsia="Times New Roman" w:hAnsi="Courier New" w:cs="Courier New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91B64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71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F3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F35C5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14E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14E1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14E1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14E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14E1F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C631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316A"/>
  </w:style>
  <w:style w:type="paragraph" w:styleId="Sidefod">
    <w:name w:val="footer"/>
    <w:basedOn w:val="Normal"/>
    <w:link w:val="SidefodTegn"/>
    <w:uiPriority w:val="99"/>
    <w:unhideWhenUsed/>
    <w:rsid w:val="00C631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316A"/>
  </w:style>
  <w:style w:type="character" w:customStyle="1" w:styleId="Overskrift1Tegn">
    <w:name w:val="Overskrift 1 Tegn"/>
    <w:basedOn w:val="Standardskrifttypeiafsnit"/>
    <w:link w:val="Overskrift1"/>
    <w:uiPriority w:val="9"/>
    <w:rsid w:val="00C6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63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Duffy</cp:lastModifiedBy>
  <cp:revision>2</cp:revision>
  <dcterms:created xsi:type="dcterms:W3CDTF">2018-09-13T08:49:00Z</dcterms:created>
  <dcterms:modified xsi:type="dcterms:W3CDTF">2018-09-13T08:49:00Z</dcterms:modified>
</cp:coreProperties>
</file>